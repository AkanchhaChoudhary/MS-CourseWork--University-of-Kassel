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8B88B" w14:textId="77777777" w:rsidR="00913200" w:rsidRDefault="00913200">
      <w:r>
        <w:rPr>
          <w:noProof/>
          <w:lang w:val="en-IN" w:eastAsia="en-IN"/>
        </w:rPr>
        <w:drawing>
          <wp:inline distT="0" distB="0" distL="0" distR="0" wp14:anchorId="5D35ECBD" wp14:editId="6C15986F">
            <wp:extent cx="2407874" cy="520163"/>
            <wp:effectExtent l="0" t="0" r="0" b="0"/>
            <wp:docPr id="1" name="Picture 1" descr="Image result for university of ka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kass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8077" cy="537489"/>
                    </a:xfrm>
                    <a:prstGeom prst="rect">
                      <a:avLst/>
                    </a:prstGeom>
                    <a:noFill/>
                    <a:ln>
                      <a:noFill/>
                    </a:ln>
                  </pic:spPr>
                </pic:pic>
              </a:graphicData>
            </a:graphic>
          </wp:inline>
        </w:drawing>
      </w:r>
      <w:r>
        <w:t xml:space="preserve">                                    </w:t>
      </w:r>
      <w:r>
        <w:rPr>
          <w:noProof/>
          <w:lang w:val="en-IN" w:eastAsia="en-IN"/>
        </w:rPr>
        <w:drawing>
          <wp:inline distT="0" distB="0" distL="0" distR="0" wp14:anchorId="5AB5BD0C" wp14:editId="650D65FA">
            <wp:extent cx="2377440" cy="617220"/>
            <wp:effectExtent l="0" t="0" r="0" b="0"/>
            <wp:docPr id="4" name="Picture 4" descr="Image result for ina kass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na kass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17220"/>
                    </a:xfrm>
                    <a:prstGeom prst="rect">
                      <a:avLst/>
                    </a:prstGeom>
                    <a:noFill/>
                    <a:ln>
                      <a:noFill/>
                    </a:ln>
                  </pic:spPr>
                </pic:pic>
              </a:graphicData>
            </a:graphic>
          </wp:inline>
        </w:drawing>
      </w:r>
      <w:r>
        <w:t xml:space="preserve">  </w:t>
      </w:r>
    </w:p>
    <w:p w14:paraId="5A68652B" w14:textId="5D790791" w:rsidR="00913200" w:rsidRDefault="00913200"/>
    <w:p w14:paraId="07241F25" w14:textId="0FCB7D46" w:rsidR="00913200" w:rsidRDefault="00913200"/>
    <w:p w14:paraId="3434A960" w14:textId="77777777" w:rsidR="00B4716C" w:rsidRDefault="00B4716C" w:rsidP="00B4716C">
      <w:pPr>
        <w:jc w:val="center"/>
        <w:rPr>
          <w:rFonts w:ascii="Arial Black" w:hAnsi="Arial Black"/>
          <w:b/>
          <w:i/>
          <w:sz w:val="36"/>
          <w:szCs w:val="36"/>
        </w:rPr>
      </w:pPr>
    </w:p>
    <w:p w14:paraId="0C91AE11" w14:textId="0F6BC36B" w:rsidR="00913200" w:rsidRPr="006910CA" w:rsidRDefault="00913200" w:rsidP="00B4716C">
      <w:pPr>
        <w:jc w:val="center"/>
        <w:rPr>
          <w:rFonts w:ascii="Arial Black" w:hAnsi="Arial Black"/>
          <w:b/>
          <w:i/>
          <w:sz w:val="40"/>
          <w:szCs w:val="40"/>
        </w:rPr>
      </w:pPr>
      <w:r w:rsidRPr="006910CA">
        <w:rPr>
          <w:rFonts w:ascii="Arial Black" w:hAnsi="Arial Black"/>
          <w:b/>
          <w:i/>
          <w:sz w:val="40"/>
          <w:szCs w:val="40"/>
        </w:rPr>
        <w:t>Practicum of Optoelectronics I</w:t>
      </w:r>
    </w:p>
    <w:p w14:paraId="3C853618" w14:textId="77777777" w:rsidR="00913200" w:rsidRDefault="00913200"/>
    <w:p w14:paraId="7D1657DE" w14:textId="55B236AE" w:rsidR="0093150C" w:rsidRDefault="00913200">
      <w:r>
        <w:t xml:space="preserve"> </w:t>
      </w:r>
      <w:r w:rsidR="00B4716C">
        <w:t xml:space="preserve">       </w:t>
      </w:r>
    </w:p>
    <w:p w14:paraId="30E894A4" w14:textId="40D9DCB3" w:rsidR="00B4716C" w:rsidRDefault="00B4716C">
      <w:r>
        <w:t xml:space="preserve">                                        </w:t>
      </w:r>
    </w:p>
    <w:p w14:paraId="00F49ABE" w14:textId="42E12B16" w:rsidR="00B4716C" w:rsidRDefault="00B4716C"/>
    <w:p w14:paraId="17AF9C54" w14:textId="04054EFA" w:rsidR="002C0624" w:rsidRPr="006910CA" w:rsidRDefault="00B4716C" w:rsidP="00A63BF6">
      <w:pPr>
        <w:jc w:val="center"/>
        <w:rPr>
          <w:rFonts w:ascii="Arial Black" w:hAnsi="Arial Black"/>
          <w:b/>
          <w:sz w:val="28"/>
          <w:szCs w:val="28"/>
        </w:rPr>
      </w:pPr>
      <w:r w:rsidRPr="006910CA">
        <w:rPr>
          <w:rFonts w:ascii="Arial Black" w:hAnsi="Arial Black"/>
          <w:b/>
          <w:sz w:val="28"/>
          <w:szCs w:val="28"/>
        </w:rPr>
        <w:t>Supervised</w:t>
      </w:r>
      <w:r w:rsidR="002C0624" w:rsidRPr="006910CA">
        <w:rPr>
          <w:rFonts w:ascii="Arial Black" w:hAnsi="Arial Black"/>
          <w:b/>
          <w:sz w:val="28"/>
          <w:szCs w:val="28"/>
        </w:rPr>
        <w:t xml:space="preserve"> by</w:t>
      </w:r>
    </w:p>
    <w:p w14:paraId="512F4D4B" w14:textId="650D62EF" w:rsidR="00A63BF6" w:rsidRPr="006910CA" w:rsidRDefault="00A63BF6" w:rsidP="00A63BF6">
      <w:pPr>
        <w:jc w:val="center"/>
        <w:rPr>
          <w:rFonts w:ascii="Arial" w:hAnsi="Arial" w:cs="Arial"/>
          <w:sz w:val="24"/>
          <w:szCs w:val="24"/>
        </w:rPr>
      </w:pPr>
      <w:proofErr w:type="spellStart"/>
      <w:r w:rsidRPr="006910CA">
        <w:rPr>
          <w:rFonts w:ascii="Arial" w:hAnsi="Arial" w:cs="Arial"/>
          <w:sz w:val="24"/>
          <w:szCs w:val="24"/>
        </w:rPr>
        <w:t>Safoura</w:t>
      </w:r>
      <w:proofErr w:type="spellEnd"/>
      <w:r w:rsidRPr="006910CA">
        <w:rPr>
          <w:rFonts w:ascii="Arial" w:hAnsi="Arial" w:cs="Arial"/>
          <w:sz w:val="24"/>
          <w:szCs w:val="24"/>
        </w:rPr>
        <w:t xml:space="preserve"> </w:t>
      </w:r>
      <w:proofErr w:type="spellStart"/>
      <w:r w:rsidRPr="006910CA">
        <w:rPr>
          <w:rFonts w:ascii="Arial" w:hAnsi="Arial" w:cs="Arial"/>
          <w:sz w:val="24"/>
          <w:szCs w:val="24"/>
        </w:rPr>
        <w:t>Nazemroaya</w:t>
      </w:r>
      <w:proofErr w:type="spellEnd"/>
    </w:p>
    <w:p w14:paraId="4D99627C" w14:textId="10640BF6" w:rsidR="00A63BF6" w:rsidRDefault="00A63BF6" w:rsidP="00A63BF6">
      <w:pPr>
        <w:jc w:val="center"/>
        <w:rPr>
          <w:rFonts w:ascii="Arial" w:hAnsi="Arial" w:cs="Arial"/>
        </w:rPr>
      </w:pPr>
    </w:p>
    <w:p w14:paraId="692B98D5" w14:textId="4893139F" w:rsidR="00A63BF6" w:rsidRDefault="00A63BF6" w:rsidP="00A63BF6">
      <w:pPr>
        <w:jc w:val="center"/>
        <w:rPr>
          <w:rFonts w:ascii="Arial" w:hAnsi="Arial" w:cs="Arial"/>
        </w:rPr>
      </w:pPr>
    </w:p>
    <w:p w14:paraId="4D649859" w14:textId="77777777" w:rsidR="00A63BF6" w:rsidRPr="00A63BF6" w:rsidRDefault="00A63BF6" w:rsidP="00A63BF6">
      <w:pPr>
        <w:jc w:val="center"/>
        <w:rPr>
          <w:rFonts w:ascii="Arial" w:hAnsi="Arial" w:cs="Arial"/>
        </w:rPr>
      </w:pPr>
    </w:p>
    <w:p w14:paraId="26EC978A" w14:textId="6788BE9C" w:rsidR="00A63BF6" w:rsidRPr="00A63BF6" w:rsidRDefault="00A63BF6" w:rsidP="00A63BF6">
      <w:pPr>
        <w:jc w:val="center"/>
        <w:rPr>
          <w:rFonts w:ascii="Arial Black" w:hAnsi="Arial Black"/>
        </w:rPr>
      </w:pPr>
    </w:p>
    <w:p w14:paraId="720D415B" w14:textId="01912CA2" w:rsidR="002C0624" w:rsidRDefault="002C0624"/>
    <w:p w14:paraId="3969FDF9" w14:textId="3240F900" w:rsidR="002C0624" w:rsidRDefault="002C0624"/>
    <w:p w14:paraId="029D4E31" w14:textId="149461C2" w:rsidR="002C0624" w:rsidRPr="006910CA" w:rsidRDefault="00A63BF6" w:rsidP="00B97E60">
      <w:pPr>
        <w:jc w:val="center"/>
        <w:rPr>
          <w:rFonts w:ascii="Arial Black" w:hAnsi="Arial Black" w:cs="Arial"/>
          <w:sz w:val="28"/>
          <w:szCs w:val="28"/>
        </w:rPr>
      </w:pPr>
      <w:r w:rsidRPr="006910CA">
        <w:rPr>
          <w:rFonts w:ascii="Arial Black" w:hAnsi="Arial Black" w:cs="Arial"/>
          <w:sz w:val="28"/>
          <w:szCs w:val="28"/>
        </w:rPr>
        <w:t>Submitted by</w:t>
      </w:r>
    </w:p>
    <w:tbl>
      <w:tblPr>
        <w:tblStyle w:val="TableGrid"/>
        <w:tblW w:w="0" w:type="auto"/>
        <w:tblLook w:val="04A0" w:firstRow="1" w:lastRow="0" w:firstColumn="1" w:lastColumn="0" w:noHBand="0" w:noVBand="1"/>
      </w:tblPr>
      <w:tblGrid>
        <w:gridCol w:w="4788"/>
        <w:gridCol w:w="4788"/>
      </w:tblGrid>
      <w:tr w:rsidR="00A63BF6" w14:paraId="06EEC549" w14:textId="77777777" w:rsidTr="00A63BF6">
        <w:tc>
          <w:tcPr>
            <w:tcW w:w="4788" w:type="dxa"/>
          </w:tcPr>
          <w:p w14:paraId="32578DC1" w14:textId="6BB556C8" w:rsidR="00A63BF6" w:rsidRPr="006910CA" w:rsidRDefault="00A63BF6">
            <w:pPr>
              <w:rPr>
                <w:rFonts w:ascii="Arial" w:hAnsi="Arial" w:cs="Arial"/>
                <w:sz w:val="24"/>
                <w:szCs w:val="24"/>
              </w:rPr>
            </w:pPr>
            <w:r w:rsidRPr="006910CA">
              <w:rPr>
                <w:rFonts w:ascii="Arial" w:hAnsi="Arial" w:cs="Arial"/>
                <w:sz w:val="24"/>
                <w:szCs w:val="24"/>
              </w:rPr>
              <w:t>Akshesh A. Chavda</w:t>
            </w:r>
          </w:p>
        </w:tc>
        <w:tc>
          <w:tcPr>
            <w:tcW w:w="4788" w:type="dxa"/>
          </w:tcPr>
          <w:p w14:paraId="63E5EE2B" w14:textId="73B996E7" w:rsidR="00A63BF6" w:rsidRPr="006910CA" w:rsidRDefault="00A63BF6">
            <w:pPr>
              <w:rPr>
                <w:rFonts w:ascii="Arial" w:hAnsi="Arial" w:cs="Arial"/>
                <w:sz w:val="24"/>
                <w:szCs w:val="24"/>
              </w:rPr>
            </w:pPr>
            <w:r w:rsidRPr="006910CA">
              <w:rPr>
                <w:rFonts w:ascii="Arial" w:hAnsi="Arial" w:cs="Arial"/>
                <w:sz w:val="24"/>
                <w:szCs w:val="24"/>
              </w:rPr>
              <w:t>35391852</w:t>
            </w:r>
          </w:p>
        </w:tc>
      </w:tr>
      <w:tr w:rsidR="00A63BF6" w14:paraId="24712D3F" w14:textId="77777777" w:rsidTr="00A63BF6">
        <w:tc>
          <w:tcPr>
            <w:tcW w:w="4788" w:type="dxa"/>
          </w:tcPr>
          <w:p w14:paraId="111336F2" w14:textId="0638280C" w:rsidR="00A63BF6" w:rsidRPr="00F309AF" w:rsidRDefault="00F309AF">
            <w:pPr>
              <w:rPr>
                <w:rFonts w:ascii="Arial" w:hAnsi="Arial" w:cs="Arial"/>
                <w:sz w:val="24"/>
                <w:szCs w:val="24"/>
              </w:rPr>
            </w:pPr>
            <w:proofErr w:type="spellStart"/>
            <w:r w:rsidRPr="00F309AF">
              <w:rPr>
                <w:rFonts w:ascii="Arial" w:hAnsi="Arial" w:cs="Arial"/>
                <w:sz w:val="24"/>
                <w:szCs w:val="24"/>
              </w:rPr>
              <w:t>Akanchha</w:t>
            </w:r>
            <w:proofErr w:type="spellEnd"/>
            <w:r w:rsidRPr="00F309AF">
              <w:rPr>
                <w:rFonts w:ascii="Arial" w:hAnsi="Arial" w:cs="Arial"/>
                <w:sz w:val="24"/>
                <w:szCs w:val="24"/>
              </w:rPr>
              <w:t xml:space="preserve"> </w:t>
            </w:r>
            <w:proofErr w:type="spellStart"/>
            <w:r w:rsidRPr="00F309AF">
              <w:rPr>
                <w:rFonts w:ascii="Arial" w:hAnsi="Arial" w:cs="Arial"/>
                <w:sz w:val="24"/>
                <w:szCs w:val="24"/>
              </w:rPr>
              <w:t>Choudhary</w:t>
            </w:r>
            <w:proofErr w:type="spellEnd"/>
          </w:p>
        </w:tc>
        <w:tc>
          <w:tcPr>
            <w:tcW w:w="4788" w:type="dxa"/>
          </w:tcPr>
          <w:p w14:paraId="292FA8F3" w14:textId="6ADE0E6F" w:rsidR="00A63BF6" w:rsidRPr="00F309AF" w:rsidRDefault="00F309AF">
            <w:pPr>
              <w:rPr>
                <w:rFonts w:ascii="Arial" w:hAnsi="Arial" w:cs="Arial"/>
                <w:sz w:val="24"/>
                <w:szCs w:val="24"/>
              </w:rPr>
            </w:pPr>
            <w:r w:rsidRPr="00F309AF">
              <w:rPr>
                <w:rFonts w:ascii="Arial" w:hAnsi="Arial" w:cs="Arial"/>
                <w:sz w:val="24"/>
                <w:szCs w:val="24"/>
              </w:rPr>
              <w:t>35402525</w:t>
            </w:r>
          </w:p>
        </w:tc>
      </w:tr>
    </w:tbl>
    <w:p w14:paraId="4B12D9CF" w14:textId="77777777" w:rsidR="002C0624" w:rsidRDefault="002C0624"/>
    <w:p w14:paraId="58AD32C7" w14:textId="77777777" w:rsidR="002C0624" w:rsidRDefault="002C0624"/>
    <w:p w14:paraId="1E39A2E9" w14:textId="31DF0F02" w:rsidR="002C0624" w:rsidRDefault="002C0624"/>
    <w:sdt>
      <w:sdtPr>
        <w:rPr>
          <w:rFonts w:asciiTheme="minorHAnsi" w:eastAsiaTheme="minorHAnsi" w:hAnsiTheme="minorHAnsi" w:cstheme="minorBidi"/>
          <w:color w:val="auto"/>
          <w:sz w:val="22"/>
          <w:szCs w:val="22"/>
        </w:rPr>
        <w:id w:val="768581337"/>
        <w:docPartObj>
          <w:docPartGallery w:val="Table of Contents"/>
          <w:docPartUnique/>
        </w:docPartObj>
      </w:sdtPr>
      <w:sdtEndPr>
        <w:rPr>
          <w:rFonts w:eastAsiaTheme="minorEastAsia"/>
          <w:b/>
          <w:bCs/>
          <w:noProof/>
        </w:rPr>
      </w:sdtEndPr>
      <w:sdtContent>
        <w:p w14:paraId="4DBE6A15" w14:textId="16AC1C98" w:rsidR="000E576D" w:rsidRDefault="000E576D">
          <w:pPr>
            <w:pStyle w:val="TOCHeading"/>
          </w:pPr>
          <w:r>
            <w:t>Contents</w:t>
          </w:r>
        </w:p>
        <w:p w14:paraId="17CBD00D" w14:textId="16910965" w:rsidR="000E576D" w:rsidRDefault="000E576D">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4363422" w:history="1">
            <w:r w:rsidRPr="00164325">
              <w:rPr>
                <w:rStyle w:val="Hyperlink"/>
                <w:noProof/>
              </w:rPr>
              <w:t>1</w:t>
            </w:r>
            <w:r>
              <w:rPr>
                <w:noProof/>
              </w:rPr>
              <w:tab/>
            </w:r>
            <w:r w:rsidRPr="00164325">
              <w:rPr>
                <w:rStyle w:val="Hyperlink"/>
                <w:noProof/>
              </w:rPr>
              <w:t>Introduction</w:t>
            </w:r>
            <w:r>
              <w:rPr>
                <w:noProof/>
                <w:webHidden/>
              </w:rPr>
              <w:tab/>
            </w:r>
            <w:r>
              <w:rPr>
                <w:noProof/>
                <w:webHidden/>
              </w:rPr>
              <w:fldChar w:fldCharType="begin"/>
            </w:r>
            <w:r>
              <w:rPr>
                <w:noProof/>
                <w:webHidden/>
              </w:rPr>
              <w:instrText xml:space="preserve"> PAGEREF _Toc534363422 \h </w:instrText>
            </w:r>
            <w:r>
              <w:rPr>
                <w:noProof/>
                <w:webHidden/>
              </w:rPr>
            </w:r>
            <w:r>
              <w:rPr>
                <w:noProof/>
                <w:webHidden/>
              </w:rPr>
              <w:fldChar w:fldCharType="separate"/>
            </w:r>
            <w:r>
              <w:rPr>
                <w:noProof/>
                <w:webHidden/>
              </w:rPr>
              <w:t>2</w:t>
            </w:r>
            <w:r>
              <w:rPr>
                <w:noProof/>
                <w:webHidden/>
              </w:rPr>
              <w:fldChar w:fldCharType="end"/>
            </w:r>
          </w:hyperlink>
        </w:p>
        <w:p w14:paraId="00F948B6" w14:textId="3979BA96" w:rsidR="000E576D" w:rsidRDefault="00B35B45">
          <w:pPr>
            <w:pStyle w:val="TOC1"/>
            <w:tabs>
              <w:tab w:val="left" w:pos="440"/>
              <w:tab w:val="right" w:leader="dot" w:pos="9350"/>
            </w:tabs>
            <w:rPr>
              <w:noProof/>
            </w:rPr>
          </w:pPr>
          <w:hyperlink w:anchor="_Toc534363423" w:history="1">
            <w:r w:rsidR="000E576D" w:rsidRPr="00164325">
              <w:rPr>
                <w:rStyle w:val="Hyperlink"/>
                <w:noProof/>
              </w:rPr>
              <w:t>2</w:t>
            </w:r>
            <w:r w:rsidR="000E576D">
              <w:rPr>
                <w:noProof/>
              </w:rPr>
              <w:tab/>
            </w:r>
            <w:r w:rsidR="000E576D" w:rsidRPr="00164325">
              <w:rPr>
                <w:rStyle w:val="Hyperlink"/>
                <w:noProof/>
              </w:rPr>
              <w:t>Fundamentals</w:t>
            </w:r>
            <w:r w:rsidR="000E576D">
              <w:rPr>
                <w:noProof/>
                <w:webHidden/>
              </w:rPr>
              <w:tab/>
            </w:r>
            <w:r w:rsidR="000E576D">
              <w:rPr>
                <w:noProof/>
                <w:webHidden/>
              </w:rPr>
              <w:fldChar w:fldCharType="begin"/>
            </w:r>
            <w:r w:rsidR="000E576D">
              <w:rPr>
                <w:noProof/>
                <w:webHidden/>
              </w:rPr>
              <w:instrText xml:space="preserve"> PAGEREF _Toc534363423 \h </w:instrText>
            </w:r>
            <w:r w:rsidR="000E576D">
              <w:rPr>
                <w:noProof/>
                <w:webHidden/>
              </w:rPr>
            </w:r>
            <w:r w:rsidR="000E576D">
              <w:rPr>
                <w:noProof/>
                <w:webHidden/>
              </w:rPr>
              <w:fldChar w:fldCharType="separate"/>
            </w:r>
            <w:r w:rsidR="000E576D">
              <w:rPr>
                <w:noProof/>
                <w:webHidden/>
              </w:rPr>
              <w:t>2</w:t>
            </w:r>
            <w:r w:rsidR="000E576D">
              <w:rPr>
                <w:noProof/>
                <w:webHidden/>
              </w:rPr>
              <w:fldChar w:fldCharType="end"/>
            </w:r>
          </w:hyperlink>
        </w:p>
        <w:p w14:paraId="76671441" w14:textId="3C89AA87" w:rsidR="000E576D" w:rsidRDefault="00B35B45">
          <w:pPr>
            <w:pStyle w:val="TOC2"/>
            <w:tabs>
              <w:tab w:val="left" w:pos="880"/>
              <w:tab w:val="right" w:leader="dot" w:pos="9350"/>
            </w:tabs>
            <w:rPr>
              <w:noProof/>
            </w:rPr>
          </w:pPr>
          <w:hyperlink w:anchor="_Toc534363424" w:history="1">
            <w:r w:rsidR="000E576D" w:rsidRPr="00164325">
              <w:rPr>
                <w:rStyle w:val="Hyperlink"/>
                <w:noProof/>
              </w:rPr>
              <w:t>2.1</w:t>
            </w:r>
            <w:r w:rsidR="000E576D">
              <w:rPr>
                <w:noProof/>
              </w:rPr>
              <w:tab/>
            </w:r>
            <w:r w:rsidR="000E576D" w:rsidRPr="00164325">
              <w:rPr>
                <w:rStyle w:val="Hyperlink"/>
                <w:noProof/>
              </w:rPr>
              <w:t>Reflection</w:t>
            </w:r>
            <w:r w:rsidR="000E576D">
              <w:rPr>
                <w:noProof/>
                <w:webHidden/>
              </w:rPr>
              <w:tab/>
            </w:r>
            <w:r w:rsidR="000E576D">
              <w:rPr>
                <w:noProof/>
                <w:webHidden/>
              </w:rPr>
              <w:fldChar w:fldCharType="begin"/>
            </w:r>
            <w:r w:rsidR="000E576D">
              <w:rPr>
                <w:noProof/>
                <w:webHidden/>
              </w:rPr>
              <w:instrText xml:space="preserve"> PAGEREF _Toc534363424 \h </w:instrText>
            </w:r>
            <w:r w:rsidR="000E576D">
              <w:rPr>
                <w:noProof/>
                <w:webHidden/>
              </w:rPr>
            </w:r>
            <w:r w:rsidR="000E576D">
              <w:rPr>
                <w:noProof/>
                <w:webHidden/>
              </w:rPr>
              <w:fldChar w:fldCharType="separate"/>
            </w:r>
            <w:r w:rsidR="000E576D">
              <w:rPr>
                <w:noProof/>
                <w:webHidden/>
              </w:rPr>
              <w:t>2</w:t>
            </w:r>
            <w:r w:rsidR="000E576D">
              <w:rPr>
                <w:noProof/>
                <w:webHidden/>
              </w:rPr>
              <w:fldChar w:fldCharType="end"/>
            </w:r>
          </w:hyperlink>
        </w:p>
        <w:p w14:paraId="6B80ECE9" w14:textId="18589E80" w:rsidR="000E576D" w:rsidRDefault="00B35B45">
          <w:pPr>
            <w:pStyle w:val="TOC2"/>
            <w:tabs>
              <w:tab w:val="left" w:pos="880"/>
              <w:tab w:val="right" w:leader="dot" w:pos="9350"/>
            </w:tabs>
            <w:rPr>
              <w:noProof/>
            </w:rPr>
          </w:pPr>
          <w:hyperlink w:anchor="_Toc534363425" w:history="1">
            <w:r w:rsidR="000E576D" w:rsidRPr="00164325">
              <w:rPr>
                <w:rStyle w:val="Hyperlink"/>
                <w:noProof/>
              </w:rPr>
              <w:t>2.2</w:t>
            </w:r>
            <w:r w:rsidR="000E576D">
              <w:rPr>
                <w:noProof/>
              </w:rPr>
              <w:tab/>
            </w:r>
            <w:r w:rsidR="000E576D" w:rsidRPr="00164325">
              <w:rPr>
                <w:rStyle w:val="Hyperlink"/>
                <w:noProof/>
              </w:rPr>
              <w:t>Refraction</w:t>
            </w:r>
            <w:r w:rsidR="000E576D">
              <w:rPr>
                <w:noProof/>
                <w:webHidden/>
              </w:rPr>
              <w:tab/>
            </w:r>
            <w:r w:rsidR="000E576D">
              <w:rPr>
                <w:noProof/>
                <w:webHidden/>
              </w:rPr>
              <w:fldChar w:fldCharType="begin"/>
            </w:r>
            <w:r w:rsidR="000E576D">
              <w:rPr>
                <w:noProof/>
                <w:webHidden/>
              </w:rPr>
              <w:instrText xml:space="preserve"> PAGEREF _Toc534363425 \h </w:instrText>
            </w:r>
            <w:r w:rsidR="000E576D">
              <w:rPr>
                <w:noProof/>
                <w:webHidden/>
              </w:rPr>
            </w:r>
            <w:r w:rsidR="000E576D">
              <w:rPr>
                <w:noProof/>
                <w:webHidden/>
              </w:rPr>
              <w:fldChar w:fldCharType="separate"/>
            </w:r>
            <w:r w:rsidR="000E576D">
              <w:rPr>
                <w:noProof/>
                <w:webHidden/>
              </w:rPr>
              <w:t>3</w:t>
            </w:r>
            <w:r w:rsidR="000E576D">
              <w:rPr>
                <w:noProof/>
                <w:webHidden/>
              </w:rPr>
              <w:fldChar w:fldCharType="end"/>
            </w:r>
          </w:hyperlink>
        </w:p>
        <w:p w14:paraId="4C0D9038" w14:textId="66610245" w:rsidR="000E576D" w:rsidRDefault="00B35B45">
          <w:pPr>
            <w:pStyle w:val="TOC2"/>
            <w:tabs>
              <w:tab w:val="left" w:pos="880"/>
              <w:tab w:val="right" w:leader="dot" w:pos="9350"/>
            </w:tabs>
            <w:rPr>
              <w:noProof/>
            </w:rPr>
          </w:pPr>
          <w:hyperlink w:anchor="_Toc534363426" w:history="1">
            <w:r w:rsidR="000E576D" w:rsidRPr="00164325">
              <w:rPr>
                <w:rStyle w:val="Hyperlink"/>
                <w:noProof/>
              </w:rPr>
              <w:t>2.3</w:t>
            </w:r>
            <w:r w:rsidR="000E576D">
              <w:rPr>
                <w:noProof/>
              </w:rPr>
              <w:tab/>
            </w:r>
            <w:r w:rsidR="000E576D" w:rsidRPr="00164325">
              <w:rPr>
                <w:rStyle w:val="Hyperlink"/>
                <w:noProof/>
              </w:rPr>
              <w:t>Diffraction</w:t>
            </w:r>
            <w:r w:rsidR="000E576D">
              <w:rPr>
                <w:noProof/>
                <w:webHidden/>
              </w:rPr>
              <w:tab/>
            </w:r>
            <w:r w:rsidR="000E576D">
              <w:rPr>
                <w:noProof/>
                <w:webHidden/>
              </w:rPr>
              <w:fldChar w:fldCharType="begin"/>
            </w:r>
            <w:r w:rsidR="000E576D">
              <w:rPr>
                <w:noProof/>
                <w:webHidden/>
              </w:rPr>
              <w:instrText xml:space="preserve"> PAGEREF _Toc534363426 \h </w:instrText>
            </w:r>
            <w:r w:rsidR="000E576D">
              <w:rPr>
                <w:noProof/>
                <w:webHidden/>
              </w:rPr>
            </w:r>
            <w:r w:rsidR="000E576D">
              <w:rPr>
                <w:noProof/>
                <w:webHidden/>
              </w:rPr>
              <w:fldChar w:fldCharType="separate"/>
            </w:r>
            <w:r w:rsidR="000E576D">
              <w:rPr>
                <w:noProof/>
                <w:webHidden/>
              </w:rPr>
              <w:t>3</w:t>
            </w:r>
            <w:r w:rsidR="000E576D">
              <w:rPr>
                <w:noProof/>
                <w:webHidden/>
              </w:rPr>
              <w:fldChar w:fldCharType="end"/>
            </w:r>
          </w:hyperlink>
        </w:p>
        <w:p w14:paraId="3F628BA3" w14:textId="2589907C" w:rsidR="000E576D" w:rsidRDefault="00B35B45">
          <w:pPr>
            <w:pStyle w:val="TOC2"/>
            <w:tabs>
              <w:tab w:val="left" w:pos="880"/>
              <w:tab w:val="right" w:leader="dot" w:pos="9350"/>
            </w:tabs>
            <w:rPr>
              <w:noProof/>
            </w:rPr>
          </w:pPr>
          <w:hyperlink w:anchor="_Toc534363427" w:history="1">
            <w:r w:rsidR="000E576D" w:rsidRPr="00164325">
              <w:rPr>
                <w:rStyle w:val="Hyperlink"/>
                <w:noProof/>
              </w:rPr>
              <w:t>2.4</w:t>
            </w:r>
            <w:r w:rsidR="000E576D">
              <w:rPr>
                <w:noProof/>
              </w:rPr>
              <w:tab/>
            </w:r>
            <w:r w:rsidR="000E576D" w:rsidRPr="00164325">
              <w:rPr>
                <w:rStyle w:val="Hyperlink"/>
                <w:noProof/>
              </w:rPr>
              <w:t>Snell’s Law</w:t>
            </w:r>
            <w:r w:rsidR="000E576D">
              <w:rPr>
                <w:noProof/>
                <w:webHidden/>
              </w:rPr>
              <w:tab/>
            </w:r>
            <w:r w:rsidR="000E576D">
              <w:rPr>
                <w:noProof/>
                <w:webHidden/>
              </w:rPr>
              <w:fldChar w:fldCharType="begin"/>
            </w:r>
            <w:r w:rsidR="000E576D">
              <w:rPr>
                <w:noProof/>
                <w:webHidden/>
              </w:rPr>
              <w:instrText xml:space="preserve"> PAGEREF _Toc534363427 \h </w:instrText>
            </w:r>
            <w:r w:rsidR="000E576D">
              <w:rPr>
                <w:noProof/>
                <w:webHidden/>
              </w:rPr>
            </w:r>
            <w:r w:rsidR="000E576D">
              <w:rPr>
                <w:noProof/>
                <w:webHidden/>
              </w:rPr>
              <w:fldChar w:fldCharType="separate"/>
            </w:r>
            <w:r w:rsidR="000E576D">
              <w:rPr>
                <w:noProof/>
                <w:webHidden/>
              </w:rPr>
              <w:t>3</w:t>
            </w:r>
            <w:r w:rsidR="000E576D">
              <w:rPr>
                <w:noProof/>
                <w:webHidden/>
              </w:rPr>
              <w:fldChar w:fldCharType="end"/>
            </w:r>
          </w:hyperlink>
        </w:p>
        <w:p w14:paraId="4293B725" w14:textId="548A9347" w:rsidR="000E576D" w:rsidRDefault="00B35B45">
          <w:pPr>
            <w:pStyle w:val="TOC2"/>
            <w:tabs>
              <w:tab w:val="left" w:pos="880"/>
              <w:tab w:val="right" w:leader="dot" w:pos="9350"/>
            </w:tabs>
            <w:rPr>
              <w:noProof/>
            </w:rPr>
          </w:pPr>
          <w:hyperlink w:anchor="_Toc534363428" w:history="1">
            <w:r w:rsidR="000E576D" w:rsidRPr="00164325">
              <w:rPr>
                <w:rStyle w:val="Hyperlink"/>
                <w:noProof/>
              </w:rPr>
              <w:t>2.5</w:t>
            </w:r>
            <w:r w:rsidR="000E576D">
              <w:rPr>
                <w:noProof/>
              </w:rPr>
              <w:tab/>
            </w:r>
            <w:r w:rsidR="000E576D" w:rsidRPr="00164325">
              <w:rPr>
                <w:rStyle w:val="Hyperlink"/>
                <w:noProof/>
              </w:rPr>
              <w:t>Bragg’s Condition</w:t>
            </w:r>
            <w:r w:rsidR="000E576D">
              <w:rPr>
                <w:noProof/>
                <w:webHidden/>
              </w:rPr>
              <w:tab/>
            </w:r>
            <w:r w:rsidR="000E576D">
              <w:rPr>
                <w:noProof/>
                <w:webHidden/>
              </w:rPr>
              <w:fldChar w:fldCharType="begin"/>
            </w:r>
            <w:r w:rsidR="000E576D">
              <w:rPr>
                <w:noProof/>
                <w:webHidden/>
              </w:rPr>
              <w:instrText xml:space="preserve"> PAGEREF _Toc534363428 \h </w:instrText>
            </w:r>
            <w:r w:rsidR="000E576D">
              <w:rPr>
                <w:noProof/>
                <w:webHidden/>
              </w:rPr>
            </w:r>
            <w:r w:rsidR="000E576D">
              <w:rPr>
                <w:noProof/>
                <w:webHidden/>
              </w:rPr>
              <w:fldChar w:fldCharType="separate"/>
            </w:r>
            <w:r w:rsidR="000E576D">
              <w:rPr>
                <w:noProof/>
                <w:webHidden/>
              </w:rPr>
              <w:t>3</w:t>
            </w:r>
            <w:r w:rsidR="000E576D">
              <w:rPr>
                <w:noProof/>
                <w:webHidden/>
              </w:rPr>
              <w:fldChar w:fldCharType="end"/>
            </w:r>
          </w:hyperlink>
        </w:p>
        <w:p w14:paraId="37E5D27F" w14:textId="2C07D82D" w:rsidR="000E576D" w:rsidRDefault="00B35B45">
          <w:pPr>
            <w:pStyle w:val="TOC2"/>
            <w:tabs>
              <w:tab w:val="left" w:pos="880"/>
              <w:tab w:val="right" w:leader="dot" w:pos="9350"/>
            </w:tabs>
            <w:rPr>
              <w:noProof/>
            </w:rPr>
          </w:pPr>
          <w:hyperlink w:anchor="_Toc534363429" w:history="1">
            <w:r w:rsidR="000E576D" w:rsidRPr="00164325">
              <w:rPr>
                <w:rStyle w:val="Hyperlink"/>
                <w:noProof/>
              </w:rPr>
              <w:t>2.6</w:t>
            </w:r>
            <w:r w:rsidR="000E576D">
              <w:rPr>
                <w:noProof/>
              </w:rPr>
              <w:tab/>
            </w:r>
            <w:r w:rsidR="000E576D" w:rsidRPr="00164325">
              <w:rPr>
                <w:rStyle w:val="Hyperlink"/>
                <w:noProof/>
              </w:rPr>
              <w:t>Distributed Bragg Mirror (DBR)</w:t>
            </w:r>
            <w:r w:rsidR="000E576D">
              <w:rPr>
                <w:noProof/>
                <w:webHidden/>
              </w:rPr>
              <w:tab/>
            </w:r>
            <w:r w:rsidR="000E576D">
              <w:rPr>
                <w:noProof/>
                <w:webHidden/>
              </w:rPr>
              <w:fldChar w:fldCharType="begin"/>
            </w:r>
            <w:r w:rsidR="000E576D">
              <w:rPr>
                <w:noProof/>
                <w:webHidden/>
              </w:rPr>
              <w:instrText xml:space="preserve"> PAGEREF _Toc534363429 \h </w:instrText>
            </w:r>
            <w:r w:rsidR="000E576D">
              <w:rPr>
                <w:noProof/>
                <w:webHidden/>
              </w:rPr>
            </w:r>
            <w:r w:rsidR="000E576D">
              <w:rPr>
                <w:noProof/>
                <w:webHidden/>
              </w:rPr>
              <w:fldChar w:fldCharType="separate"/>
            </w:r>
            <w:r w:rsidR="000E576D">
              <w:rPr>
                <w:noProof/>
                <w:webHidden/>
              </w:rPr>
              <w:t>4</w:t>
            </w:r>
            <w:r w:rsidR="000E576D">
              <w:rPr>
                <w:noProof/>
                <w:webHidden/>
              </w:rPr>
              <w:fldChar w:fldCharType="end"/>
            </w:r>
          </w:hyperlink>
        </w:p>
        <w:p w14:paraId="06C913A1" w14:textId="4F9A3799" w:rsidR="000E576D" w:rsidRDefault="00B35B45">
          <w:pPr>
            <w:pStyle w:val="TOC2"/>
            <w:tabs>
              <w:tab w:val="left" w:pos="880"/>
              <w:tab w:val="right" w:leader="dot" w:pos="9350"/>
            </w:tabs>
            <w:rPr>
              <w:noProof/>
            </w:rPr>
          </w:pPr>
          <w:hyperlink w:anchor="_Toc534363430" w:history="1">
            <w:r w:rsidR="000E576D" w:rsidRPr="00164325">
              <w:rPr>
                <w:rStyle w:val="Hyperlink"/>
                <w:noProof/>
              </w:rPr>
              <w:t>2.7</w:t>
            </w:r>
            <w:r w:rsidR="000E576D">
              <w:rPr>
                <w:noProof/>
              </w:rPr>
              <w:tab/>
            </w:r>
            <w:r w:rsidR="000E576D" w:rsidRPr="00164325">
              <w:rPr>
                <w:rStyle w:val="Hyperlink"/>
                <w:noProof/>
              </w:rPr>
              <w:t>Fabry Perot filter</w:t>
            </w:r>
            <w:r w:rsidR="000E576D">
              <w:rPr>
                <w:noProof/>
                <w:webHidden/>
              </w:rPr>
              <w:tab/>
            </w:r>
            <w:r w:rsidR="000E576D">
              <w:rPr>
                <w:noProof/>
                <w:webHidden/>
              </w:rPr>
              <w:fldChar w:fldCharType="begin"/>
            </w:r>
            <w:r w:rsidR="000E576D">
              <w:rPr>
                <w:noProof/>
                <w:webHidden/>
              </w:rPr>
              <w:instrText xml:space="preserve"> PAGEREF _Toc534363430 \h </w:instrText>
            </w:r>
            <w:r w:rsidR="000E576D">
              <w:rPr>
                <w:noProof/>
                <w:webHidden/>
              </w:rPr>
            </w:r>
            <w:r w:rsidR="000E576D">
              <w:rPr>
                <w:noProof/>
                <w:webHidden/>
              </w:rPr>
              <w:fldChar w:fldCharType="separate"/>
            </w:r>
            <w:r w:rsidR="000E576D">
              <w:rPr>
                <w:noProof/>
                <w:webHidden/>
              </w:rPr>
              <w:t>5</w:t>
            </w:r>
            <w:r w:rsidR="000E576D">
              <w:rPr>
                <w:noProof/>
                <w:webHidden/>
              </w:rPr>
              <w:fldChar w:fldCharType="end"/>
            </w:r>
          </w:hyperlink>
        </w:p>
        <w:p w14:paraId="6B02B185" w14:textId="619212EE" w:rsidR="000E576D" w:rsidRDefault="00B35B45">
          <w:pPr>
            <w:pStyle w:val="TOC1"/>
            <w:tabs>
              <w:tab w:val="left" w:pos="440"/>
              <w:tab w:val="right" w:leader="dot" w:pos="9350"/>
            </w:tabs>
            <w:rPr>
              <w:noProof/>
            </w:rPr>
          </w:pPr>
          <w:hyperlink w:anchor="_Toc534363431" w:history="1">
            <w:r w:rsidR="000E576D" w:rsidRPr="00164325">
              <w:rPr>
                <w:rStyle w:val="Hyperlink"/>
                <w:noProof/>
              </w:rPr>
              <w:t>3</w:t>
            </w:r>
            <w:r w:rsidR="000E576D">
              <w:rPr>
                <w:noProof/>
              </w:rPr>
              <w:tab/>
            </w:r>
            <w:r w:rsidR="000E576D" w:rsidRPr="00164325">
              <w:rPr>
                <w:rStyle w:val="Hyperlink"/>
                <w:noProof/>
              </w:rPr>
              <w:t>Simulation</w:t>
            </w:r>
            <w:r w:rsidR="000E576D">
              <w:rPr>
                <w:noProof/>
                <w:webHidden/>
              </w:rPr>
              <w:tab/>
            </w:r>
            <w:r w:rsidR="000E576D">
              <w:rPr>
                <w:noProof/>
                <w:webHidden/>
              </w:rPr>
              <w:fldChar w:fldCharType="begin"/>
            </w:r>
            <w:r w:rsidR="000E576D">
              <w:rPr>
                <w:noProof/>
                <w:webHidden/>
              </w:rPr>
              <w:instrText xml:space="preserve"> PAGEREF _Toc534363431 \h </w:instrText>
            </w:r>
            <w:r w:rsidR="000E576D">
              <w:rPr>
                <w:noProof/>
                <w:webHidden/>
              </w:rPr>
            </w:r>
            <w:r w:rsidR="000E576D">
              <w:rPr>
                <w:noProof/>
                <w:webHidden/>
              </w:rPr>
              <w:fldChar w:fldCharType="separate"/>
            </w:r>
            <w:r w:rsidR="000E576D">
              <w:rPr>
                <w:noProof/>
                <w:webHidden/>
              </w:rPr>
              <w:t>6</w:t>
            </w:r>
            <w:r w:rsidR="000E576D">
              <w:rPr>
                <w:noProof/>
                <w:webHidden/>
              </w:rPr>
              <w:fldChar w:fldCharType="end"/>
            </w:r>
          </w:hyperlink>
        </w:p>
        <w:p w14:paraId="616137B2" w14:textId="526B14B4" w:rsidR="000E576D" w:rsidRDefault="00B35B45">
          <w:pPr>
            <w:pStyle w:val="TOC2"/>
            <w:tabs>
              <w:tab w:val="left" w:pos="880"/>
              <w:tab w:val="right" w:leader="dot" w:pos="9350"/>
            </w:tabs>
            <w:rPr>
              <w:noProof/>
            </w:rPr>
          </w:pPr>
          <w:hyperlink w:anchor="_Toc534363432" w:history="1">
            <w:r w:rsidR="000E576D" w:rsidRPr="00164325">
              <w:rPr>
                <w:rStyle w:val="Hyperlink"/>
                <w:noProof/>
              </w:rPr>
              <w:t>3.1</w:t>
            </w:r>
            <w:r w:rsidR="000E576D">
              <w:rPr>
                <w:noProof/>
              </w:rPr>
              <w:tab/>
            </w:r>
            <w:r w:rsidR="000E576D" w:rsidRPr="00164325">
              <w:rPr>
                <w:rStyle w:val="Hyperlink"/>
                <w:noProof/>
              </w:rPr>
              <w:t>Task 1</w:t>
            </w:r>
            <w:r w:rsidR="000E576D">
              <w:rPr>
                <w:noProof/>
                <w:webHidden/>
              </w:rPr>
              <w:tab/>
            </w:r>
            <w:r w:rsidR="000E576D">
              <w:rPr>
                <w:noProof/>
                <w:webHidden/>
              </w:rPr>
              <w:fldChar w:fldCharType="begin"/>
            </w:r>
            <w:r w:rsidR="000E576D">
              <w:rPr>
                <w:noProof/>
                <w:webHidden/>
              </w:rPr>
              <w:instrText xml:space="preserve"> PAGEREF _Toc534363432 \h </w:instrText>
            </w:r>
            <w:r w:rsidR="000E576D">
              <w:rPr>
                <w:noProof/>
                <w:webHidden/>
              </w:rPr>
            </w:r>
            <w:r w:rsidR="000E576D">
              <w:rPr>
                <w:noProof/>
                <w:webHidden/>
              </w:rPr>
              <w:fldChar w:fldCharType="separate"/>
            </w:r>
            <w:r w:rsidR="000E576D">
              <w:rPr>
                <w:noProof/>
                <w:webHidden/>
              </w:rPr>
              <w:t>6</w:t>
            </w:r>
            <w:r w:rsidR="000E576D">
              <w:rPr>
                <w:noProof/>
                <w:webHidden/>
              </w:rPr>
              <w:fldChar w:fldCharType="end"/>
            </w:r>
          </w:hyperlink>
        </w:p>
        <w:p w14:paraId="69A29595" w14:textId="6652187E" w:rsidR="000E576D" w:rsidRDefault="00B35B45">
          <w:pPr>
            <w:pStyle w:val="TOC2"/>
            <w:tabs>
              <w:tab w:val="left" w:pos="880"/>
              <w:tab w:val="right" w:leader="dot" w:pos="9350"/>
            </w:tabs>
            <w:rPr>
              <w:noProof/>
            </w:rPr>
          </w:pPr>
          <w:hyperlink w:anchor="_Toc534363433" w:history="1">
            <w:r w:rsidR="000E576D" w:rsidRPr="00164325">
              <w:rPr>
                <w:rStyle w:val="Hyperlink"/>
                <w:noProof/>
              </w:rPr>
              <w:t>3.2</w:t>
            </w:r>
            <w:r w:rsidR="000E576D">
              <w:rPr>
                <w:noProof/>
              </w:rPr>
              <w:tab/>
            </w:r>
            <w:r w:rsidR="000E576D" w:rsidRPr="00164325">
              <w:rPr>
                <w:rStyle w:val="Hyperlink"/>
                <w:noProof/>
              </w:rPr>
              <w:t>Task 2</w:t>
            </w:r>
            <w:r w:rsidR="000E576D">
              <w:rPr>
                <w:noProof/>
                <w:webHidden/>
              </w:rPr>
              <w:tab/>
            </w:r>
            <w:r w:rsidR="000E576D">
              <w:rPr>
                <w:noProof/>
                <w:webHidden/>
              </w:rPr>
              <w:fldChar w:fldCharType="begin"/>
            </w:r>
            <w:r w:rsidR="000E576D">
              <w:rPr>
                <w:noProof/>
                <w:webHidden/>
              </w:rPr>
              <w:instrText xml:space="preserve"> PAGEREF _Toc534363433 \h </w:instrText>
            </w:r>
            <w:r w:rsidR="000E576D">
              <w:rPr>
                <w:noProof/>
                <w:webHidden/>
              </w:rPr>
            </w:r>
            <w:r w:rsidR="000E576D">
              <w:rPr>
                <w:noProof/>
                <w:webHidden/>
              </w:rPr>
              <w:fldChar w:fldCharType="separate"/>
            </w:r>
            <w:r w:rsidR="000E576D">
              <w:rPr>
                <w:noProof/>
                <w:webHidden/>
              </w:rPr>
              <w:t>8</w:t>
            </w:r>
            <w:r w:rsidR="000E576D">
              <w:rPr>
                <w:noProof/>
                <w:webHidden/>
              </w:rPr>
              <w:fldChar w:fldCharType="end"/>
            </w:r>
          </w:hyperlink>
        </w:p>
        <w:p w14:paraId="1D5160E1" w14:textId="0166D917" w:rsidR="000E576D" w:rsidRDefault="00B35B45">
          <w:pPr>
            <w:pStyle w:val="TOC2"/>
            <w:tabs>
              <w:tab w:val="left" w:pos="880"/>
              <w:tab w:val="right" w:leader="dot" w:pos="9350"/>
            </w:tabs>
            <w:rPr>
              <w:noProof/>
            </w:rPr>
          </w:pPr>
          <w:hyperlink w:anchor="_Toc534363434" w:history="1">
            <w:r w:rsidR="000E576D" w:rsidRPr="00164325">
              <w:rPr>
                <w:rStyle w:val="Hyperlink"/>
                <w:noProof/>
              </w:rPr>
              <w:t>3.3</w:t>
            </w:r>
            <w:r w:rsidR="000E576D">
              <w:rPr>
                <w:noProof/>
              </w:rPr>
              <w:tab/>
            </w:r>
            <w:r w:rsidR="000E576D" w:rsidRPr="00164325">
              <w:rPr>
                <w:rStyle w:val="Hyperlink"/>
                <w:noProof/>
              </w:rPr>
              <w:t>Task 3</w:t>
            </w:r>
            <w:r w:rsidR="000E576D">
              <w:rPr>
                <w:noProof/>
                <w:webHidden/>
              </w:rPr>
              <w:tab/>
            </w:r>
            <w:r w:rsidR="000E576D">
              <w:rPr>
                <w:noProof/>
                <w:webHidden/>
              </w:rPr>
              <w:fldChar w:fldCharType="begin"/>
            </w:r>
            <w:r w:rsidR="000E576D">
              <w:rPr>
                <w:noProof/>
                <w:webHidden/>
              </w:rPr>
              <w:instrText xml:space="preserve"> PAGEREF _Toc534363434 \h </w:instrText>
            </w:r>
            <w:r w:rsidR="000E576D">
              <w:rPr>
                <w:noProof/>
                <w:webHidden/>
              </w:rPr>
            </w:r>
            <w:r w:rsidR="000E576D">
              <w:rPr>
                <w:noProof/>
                <w:webHidden/>
              </w:rPr>
              <w:fldChar w:fldCharType="separate"/>
            </w:r>
            <w:r w:rsidR="000E576D">
              <w:rPr>
                <w:noProof/>
                <w:webHidden/>
              </w:rPr>
              <w:t>10</w:t>
            </w:r>
            <w:r w:rsidR="000E576D">
              <w:rPr>
                <w:noProof/>
                <w:webHidden/>
              </w:rPr>
              <w:fldChar w:fldCharType="end"/>
            </w:r>
          </w:hyperlink>
        </w:p>
        <w:p w14:paraId="55FE52DB" w14:textId="18D426D0" w:rsidR="000E576D" w:rsidRDefault="00B35B45">
          <w:pPr>
            <w:pStyle w:val="TOC2"/>
            <w:tabs>
              <w:tab w:val="left" w:pos="880"/>
              <w:tab w:val="right" w:leader="dot" w:pos="9350"/>
            </w:tabs>
            <w:rPr>
              <w:noProof/>
            </w:rPr>
          </w:pPr>
          <w:hyperlink w:anchor="_Toc534363435" w:history="1">
            <w:r w:rsidR="000E576D" w:rsidRPr="00164325">
              <w:rPr>
                <w:rStyle w:val="Hyperlink"/>
                <w:noProof/>
              </w:rPr>
              <w:t>3.4</w:t>
            </w:r>
            <w:r w:rsidR="000E576D">
              <w:rPr>
                <w:noProof/>
              </w:rPr>
              <w:tab/>
            </w:r>
            <w:r w:rsidR="000E576D" w:rsidRPr="00164325">
              <w:rPr>
                <w:rStyle w:val="Hyperlink"/>
                <w:noProof/>
              </w:rPr>
              <w:t>Task 4</w:t>
            </w:r>
            <w:r w:rsidR="000E576D">
              <w:rPr>
                <w:noProof/>
                <w:webHidden/>
              </w:rPr>
              <w:tab/>
            </w:r>
            <w:r w:rsidR="000E576D">
              <w:rPr>
                <w:noProof/>
                <w:webHidden/>
              </w:rPr>
              <w:fldChar w:fldCharType="begin"/>
            </w:r>
            <w:r w:rsidR="000E576D">
              <w:rPr>
                <w:noProof/>
                <w:webHidden/>
              </w:rPr>
              <w:instrText xml:space="preserve"> PAGEREF _Toc534363435 \h </w:instrText>
            </w:r>
            <w:r w:rsidR="000E576D">
              <w:rPr>
                <w:noProof/>
                <w:webHidden/>
              </w:rPr>
            </w:r>
            <w:r w:rsidR="000E576D">
              <w:rPr>
                <w:noProof/>
                <w:webHidden/>
              </w:rPr>
              <w:fldChar w:fldCharType="separate"/>
            </w:r>
            <w:r w:rsidR="000E576D">
              <w:rPr>
                <w:noProof/>
                <w:webHidden/>
              </w:rPr>
              <w:t>11</w:t>
            </w:r>
            <w:r w:rsidR="000E576D">
              <w:rPr>
                <w:noProof/>
                <w:webHidden/>
              </w:rPr>
              <w:fldChar w:fldCharType="end"/>
            </w:r>
          </w:hyperlink>
        </w:p>
        <w:p w14:paraId="18BD8177" w14:textId="015B7E7F" w:rsidR="000E576D" w:rsidRDefault="00B35B45">
          <w:pPr>
            <w:pStyle w:val="TOC1"/>
            <w:tabs>
              <w:tab w:val="left" w:pos="440"/>
              <w:tab w:val="right" w:leader="dot" w:pos="9350"/>
            </w:tabs>
            <w:rPr>
              <w:noProof/>
            </w:rPr>
          </w:pPr>
          <w:hyperlink w:anchor="_Toc534363436" w:history="1">
            <w:r w:rsidR="000E576D" w:rsidRPr="00164325">
              <w:rPr>
                <w:rStyle w:val="Hyperlink"/>
                <w:noProof/>
              </w:rPr>
              <w:t>4</w:t>
            </w:r>
            <w:r w:rsidR="000E576D">
              <w:rPr>
                <w:noProof/>
              </w:rPr>
              <w:tab/>
            </w:r>
            <w:r w:rsidR="000E576D" w:rsidRPr="00164325">
              <w:rPr>
                <w:rStyle w:val="Hyperlink"/>
                <w:noProof/>
              </w:rPr>
              <w:t>Measurements</w:t>
            </w:r>
            <w:r w:rsidR="000E576D">
              <w:rPr>
                <w:noProof/>
                <w:webHidden/>
              </w:rPr>
              <w:tab/>
            </w:r>
            <w:r w:rsidR="000E576D">
              <w:rPr>
                <w:noProof/>
                <w:webHidden/>
              </w:rPr>
              <w:fldChar w:fldCharType="begin"/>
            </w:r>
            <w:r w:rsidR="000E576D">
              <w:rPr>
                <w:noProof/>
                <w:webHidden/>
              </w:rPr>
              <w:instrText xml:space="preserve"> PAGEREF _Toc534363436 \h </w:instrText>
            </w:r>
            <w:r w:rsidR="000E576D">
              <w:rPr>
                <w:noProof/>
                <w:webHidden/>
              </w:rPr>
            </w:r>
            <w:r w:rsidR="000E576D">
              <w:rPr>
                <w:noProof/>
                <w:webHidden/>
              </w:rPr>
              <w:fldChar w:fldCharType="separate"/>
            </w:r>
            <w:r w:rsidR="000E576D">
              <w:rPr>
                <w:noProof/>
                <w:webHidden/>
              </w:rPr>
              <w:t>12</w:t>
            </w:r>
            <w:r w:rsidR="000E576D">
              <w:rPr>
                <w:noProof/>
                <w:webHidden/>
              </w:rPr>
              <w:fldChar w:fldCharType="end"/>
            </w:r>
          </w:hyperlink>
        </w:p>
        <w:p w14:paraId="391C66E8" w14:textId="22EAE388" w:rsidR="000E576D" w:rsidRDefault="00B35B45">
          <w:pPr>
            <w:pStyle w:val="TOC1"/>
            <w:tabs>
              <w:tab w:val="left" w:pos="440"/>
              <w:tab w:val="right" w:leader="dot" w:pos="9350"/>
            </w:tabs>
            <w:rPr>
              <w:noProof/>
            </w:rPr>
          </w:pPr>
          <w:hyperlink w:anchor="_Toc534363437" w:history="1">
            <w:r w:rsidR="000E576D" w:rsidRPr="00164325">
              <w:rPr>
                <w:rStyle w:val="Hyperlink"/>
                <w:noProof/>
              </w:rPr>
              <w:t>5</w:t>
            </w:r>
            <w:r w:rsidR="000E576D">
              <w:rPr>
                <w:noProof/>
              </w:rPr>
              <w:tab/>
            </w:r>
            <w:r w:rsidR="000E576D" w:rsidRPr="00164325">
              <w:rPr>
                <w:rStyle w:val="Hyperlink"/>
                <w:noProof/>
              </w:rPr>
              <w:t>Conclusion</w:t>
            </w:r>
            <w:r w:rsidR="000E576D">
              <w:rPr>
                <w:noProof/>
                <w:webHidden/>
              </w:rPr>
              <w:tab/>
            </w:r>
            <w:r w:rsidR="000E576D">
              <w:rPr>
                <w:noProof/>
                <w:webHidden/>
              </w:rPr>
              <w:fldChar w:fldCharType="begin"/>
            </w:r>
            <w:r w:rsidR="000E576D">
              <w:rPr>
                <w:noProof/>
                <w:webHidden/>
              </w:rPr>
              <w:instrText xml:space="preserve"> PAGEREF _Toc534363437 \h </w:instrText>
            </w:r>
            <w:r w:rsidR="000E576D">
              <w:rPr>
                <w:noProof/>
                <w:webHidden/>
              </w:rPr>
            </w:r>
            <w:r w:rsidR="000E576D">
              <w:rPr>
                <w:noProof/>
                <w:webHidden/>
              </w:rPr>
              <w:fldChar w:fldCharType="separate"/>
            </w:r>
            <w:r w:rsidR="000E576D">
              <w:rPr>
                <w:noProof/>
                <w:webHidden/>
              </w:rPr>
              <w:t>16</w:t>
            </w:r>
            <w:r w:rsidR="000E576D">
              <w:rPr>
                <w:noProof/>
                <w:webHidden/>
              </w:rPr>
              <w:fldChar w:fldCharType="end"/>
            </w:r>
          </w:hyperlink>
        </w:p>
        <w:p w14:paraId="11A4A05C" w14:textId="5302DA24" w:rsidR="000E576D" w:rsidRDefault="00B35B45">
          <w:pPr>
            <w:pStyle w:val="TOC1"/>
            <w:tabs>
              <w:tab w:val="left" w:pos="440"/>
              <w:tab w:val="right" w:leader="dot" w:pos="9350"/>
            </w:tabs>
            <w:rPr>
              <w:noProof/>
            </w:rPr>
          </w:pPr>
          <w:hyperlink w:anchor="_Toc534363438" w:history="1">
            <w:r w:rsidR="000E576D" w:rsidRPr="00164325">
              <w:rPr>
                <w:rStyle w:val="Hyperlink"/>
                <w:noProof/>
              </w:rPr>
              <w:t>6</w:t>
            </w:r>
            <w:r w:rsidR="000E576D">
              <w:rPr>
                <w:noProof/>
              </w:rPr>
              <w:tab/>
            </w:r>
            <w:r w:rsidR="000E576D" w:rsidRPr="00164325">
              <w:rPr>
                <w:rStyle w:val="Hyperlink"/>
                <w:noProof/>
              </w:rPr>
              <w:t>References</w:t>
            </w:r>
            <w:r w:rsidR="000E576D">
              <w:rPr>
                <w:noProof/>
                <w:webHidden/>
              </w:rPr>
              <w:tab/>
            </w:r>
            <w:r w:rsidR="000E576D">
              <w:rPr>
                <w:noProof/>
                <w:webHidden/>
              </w:rPr>
              <w:fldChar w:fldCharType="begin"/>
            </w:r>
            <w:r w:rsidR="000E576D">
              <w:rPr>
                <w:noProof/>
                <w:webHidden/>
              </w:rPr>
              <w:instrText xml:space="preserve"> PAGEREF _Toc534363438 \h </w:instrText>
            </w:r>
            <w:r w:rsidR="000E576D">
              <w:rPr>
                <w:noProof/>
                <w:webHidden/>
              </w:rPr>
            </w:r>
            <w:r w:rsidR="000E576D">
              <w:rPr>
                <w:noProof/>
                <w:webHidden/>
              </w:rPr>
              <w:fldChar w:fldCharType="separate"/>
            </w:r>
            <w:r w:rsidR="000E576D">
              <w:rPr>
                <w:noProof/>
                <w:webHidden/>
              </w:rPr>
              <w:t>17</w:t>
            </w:r>
            <w:r w:rsidR="000E576D">
              <w:rPr>
                <w:noProof/>
                <w:webHidden/>
              </w:rPr>
              <w:fldChar w:fldCharType="end"/>
            </w:r>
          </w:hyperlink>
        </w:p>
        <w:p w14:paraId="1CF87568" w14:textId="2F778167" w:rsidR="000E576D" w:rsidRDefault="000E576D">
          <w:r>
            <w:rPr>
              <w:b/>
              <w:bCs/>
              <w:noProof/>
            </w:rPr>
            <w:fldChar w:fldCharType="end"/>
          </w:r>
        </w:p>
      </w:sdtContent>
    </w:sdt>
    <w:p w14:paraId="13F0E8C0" w14:textId="77777777" w:rsidR="00837934" w:rsidRPr="00837934" w:rsidRDefault="00837934" w:rsidP="00837934"/>
    <w:p w14:paraId="07827F5E" w14:textId="068CCA5E" w:rsidR="00C97344" w:rsidRDefault="001512A1">
      <w:pPr>
        <w:pStyle w:val="TableofFigures"/>
        <w:tabs>
          <w:tab w:val="right" w:leader="dot" w:pos="9350"/>
        </w:tabs>
        <w:rPr>
          <w:noProof/>
          <w:lang w:val="en-IN" w:eastAsia="en-IN"/>
        </w:rPr>
      </w:pPr>
      <w:r>
        <w:fldChar w:fldCharType="begin"/>
      </w:r>
      <w:r>
        <w:instrText xml:space="preserve"> TOC \h \z \c "Graph" </w:instrText>
      </w:r>
      <w:r>
        <w:fldChar w:fldCharType="separate"/>
      </w:r>
    </w:p>
    <w:p w14:paraId="46277297" w14:textId="6AE25277" w:rsidR="00CE4044" w:rsidRPr="00CE4044" w:rsidRDefault="001512A1" w:rsidP="00CE4044">
      <w:r>
        <w:fldChar w:fldCharType="end"/>
      </w:r>
    </w:p>
    <w:p w14:paraId="588361F8" w14:textId="77777777" w:rsidR="00CE4044" w:rsidRPr="00CE4044" w:rsidRDefault="00CE4044" w:rsidP="00CE4044"/>
    <w:p w14:paraId="2C2A10B7" w14:textId="77777777" w:rsidR="00CE4044" w:rsidRDefault="00CE4044" w:rsidP="00CE4044">
      <w:pPr>
        <w:jc w:val="both"/>
        <w:rPr>
          <w:rFonts w:ascii="Arial Black" w:hAnsi="Arial Black"/>
          <w:sz w:val="28"/>
          <w:szCs w:val="28"/>
        </w:rPr>
      </w:pPr>
      <w:r>
        <w:rPr>
          <w:rFonts w:ascii="Arial Black" w:hAnsi="Arial Black"/>
          <w:sz w:val="28"/>
          <w:szCs w:val="28"/>
        </w:rPr>
        <w:t xml:space="preserve">   </w:t>
      </w:r>
    </w:p>
    <w:p w14:paraId="20E7EBB0" w14:textId="47F0B641" w:rsidR="00CE4044" w:rsidRPr="00CE4044" w:rsidRDefault="00CE4044" w:rsidP="00CE4044">
      <w:pPr>
        <w:jc w:val="both"/>
        <w:rPr>
          <w:rFonts w:ascii="Arial Black" w:hAnsi="Arial Black"/>
          <w:sz w:val="28"/>
          <w:szCs w:val="28"/>
        </w:rPr>
      </w:pPr>
      <w:r>
        <w:rPr>
          <w:rFonts w:ascii="Arial Black" w:hAnsi="Arial Black"/>
          <w:sz w:val="28"/>
          <w:szCs w:val="28"/>
        </w:rPr>
        <w:t xml:space="preserve">       </w:t>
      </w:r>
    </w:p>
    <w:p w14:paraId="2E93324E" w14:textId="77777777" w:rsidR="00CE4044" w:rsidRDefault="00CE4044" w:rsidP="00CE4044">
      <w:pPr>
        <w:pStyle w:val="ListParagraph"/>
        <w:ind w:left="1440"/>
        <w:rPr>
          <w:rFonts w:ascii="Arial Black" w:hAnsi="Arial Black"/>
          <w:sz w:val="28"/>
          <w:szCs w:val="28"/>
        </w:rPr>
      </w:pPr>
    </w:p>
    <w:p w14:paraId="424DB129" w14:textId="77777777" w:rsidR="00CE4044" w:rsidRDefault="00CE4044" w:rsidP="00CE4044">
      <w:pPr>
        <w:pStyle w:val="ListParagraph"/>
        <w:ind w:left="1440"/>
        <w:jc w:val="both"/>
        <w:rPr>
          <w:rFonts w:ascii="Arial Black" w:hAnsi="Arial Black"/>
          <w:sz w:val="28"/>
          <w:szCs w:val="28"/>
        </w:rPr>
      </w:pPr>
    </w:p>
    <w:p w14:paraId="5D934887" w14:textId="143B1B0C" w:rsidR="00CE4044" w:rsidRPr="00CE4044" w:rsidRDefault="00CE4044" w:rsidP="00CE4044">
      <w:pPr>
        <w:pStyle w:val="ListParagraph"/>
        <w:jc w:val="both"/>
        <w:rPr>
          <w:rFonts w:ascii="Arial Black" w:hAnsi="Arial Black"/>
          <w:sz w:val="28"/>
          <w:szCs w:val="28"/>
        </w:rPr>
      </w:pPr>
    </w:p>
    <w:p w14:paraId="06566A0D" w14:textId="77777777" w:rsidR="00CE4044" w:rsidRPr="00CE4044" w:rsidRDefault="00CE4044" w:rsidP="00CE4044">
      <w:pPr>
        <w:jc w:val="both"/>
        <w:rPr>
          <w:rFonts w:ascii="Arial Black" w:hAnsi="Arial Black"/>
          <w:sz w:val="28"/>
          <w:szCs w:val="28"/>
        </w:rPr>
      </w:pPr>
    </w:p>
    <w:p w14:paraId="497EFAFC" w14:textId="276F7C0D" w:rsidR="00154439" w:rsidRDefault="00154439" w:rsidP="00154439">
      <w:pPr>
        <w:ind w:left="1800"/>
        <w:rPr>
          <w:rFonts w:ascii="Arial Black" w:hAnsi="Arial Black"/>
          <w:sz w:val="28"/>
          <w:szCs w:val="28"/>
        </w:rPr>
      </w:pPr>
    </w:p>
    <w:p w14:paraId="3732DB2D" w14:textId="1C6F6155" w:rsidR="00B97E60" w:rsidRDefault="00B97E60" w:rsidP="00837934">
      <w:pPr>
        <w:jc w:val="both"/>
        <w:rPr>
          <w:rFonts w:ascii="Arial Black" w:hAnsi="Arial Black"/>
          <w:sz w:val="28"/>
          <w:szCs w:val="28"/>
        </w:rPr>
      </w:pPr>
    </w:p>
    <w:p w14:paraId="77F5C5B4" w14:textId="37B1F365" w:rsidR="00837934" w:rsidRPr="00D12F17" w:rsidRDefault="00837934" w:rsidP="000E576D">
      <w:pPr>
        <w:pStyle w:val="Heading1"/>
      </w:pPr>
      <w:bookmarkStart w:id="0" w:name="_Toc534363422"/>
      <w:r w:rsidRPr="00D12F17">
        <w:t>Introduction</w:t>
      </w:r>
      <w:bookmarkEnd w:id="0"/>
    </w:p>
    <w:p w14:paraId="40D332D2" w14:textId="77777777" w:rsidR="00D12F17" w:rsidRPr="00D12F17" w:rsidRDefault="00D12F17" w:rsidP="00D12F17">
      <w:pPr>
        <w:jc w:val="both"/>
        <w:rPr>
          <w:rFonts w:ascii="Arial" w:hAnsi="Arial" w:cs="Arial"/>
          <w:sz w:val="24"/>
          <w:szCs w:val="24"/>
        </w:rPr>
      </w:pPr>
    </w:p>
    <w:p w14:paraId="2E2DB3E5" w14:textId="3555212A" w:rsidR="000E576D" w:rsidRDefault="00837934" w:rsidP="00837934">
      <w:pPr>
        <w:jc w:val="both"/>
        <w:rPr>
          <w:rFonts w:ascii="Arial" w:hAnsi="Arial" w:cs="Arial"/>
          <w:sz w:val="24"/>
          <w:szCs w:val="24"/>
        </w:rPr>
      </w:pPr>
      <w:r>
        <w:rPr>
          <w:rFonts w:ascii="Arial" w:hAnsi="Arial" w:cs="Arial"/>
          <w:sz w:val="24"/>
          <w:szCs w:val="24"/>
        </w:rPr>
        <w:t>In the lab training of Optoelectronics Devices I, we have analy</w:t>
      </w:r>
      <w:r w:rsidR="00A24A98">
        <w:rPr>
          <w:rFonts w:ascii="Arial" w:hAnsi="Arial" w:cs="Arial"/>
          <w:sz w:val="24"/>
          <w:szCs w:val="24"/>
        </w:rPr>
        <w:t>z</w:t>
      </w:r>
      <w:r>
        <w:rPr>
          <w:rFonts w:ascii="Arial" w:hAnsi="Arial" w:cs="Arial"/>
          <w:sz w:val="24"/>
          <w:szCs w:val="24"/>
        </w:rPr>
        <w:t>ed and simulated the performance of</w:t>
      </w:r>
      <w:r w:rsidR="00A24A98">
        <w:rPr>
          <w:rFonts w:ascii="Arial" w:hAnsi="Arial" w:cs="Arial"/>
          <w:sz w:val="24"/>
          <w:szCs w:val="24"/>
        </w:rPr>
        <w:t xml:space="preserve"> Distributed Bragg Reflector</w:t>
      </w:r>
      <w:ins w:id="1" w:author="Yannan Shen" w:date="2019-01-05T17:33:00Z">
        <w:r w:rsidR="00EA4A61">
          <w:rPr>
            <w:rFonts w:ascii="Arial" w:hAnsi="Arial" w:cs="Arial"/>
            <w:sz w:val="24"/>
            <w:szCs w:val="24"/>
          </w:rPr>
          <w:t xml:space="preserve"> </w:t>
        </w:r>
      </w:ins>
      <w:r w:rsidR="00A24A98">
        <w:rPr>
          <w:rFonts w:ascii="Arial" w:hAnsi="Arial" w:cs="Arial"/>
          <w:sz w:val="24"/>
          <w:szCs w:val="24"/>
        </w:rPr>
        <w:t xml:space="preserve">(DBR) and Fabry Perot filter for various materials used in their fabrication with the help of </w:t>
      </w:r>
      <w:proofErr w:type="spellStart"/>
      <w:r w:rsidR="00A24A98">
        <w:rPr>
          <w:rFonts w:ascii="Arial" w:hAnsi="Arial" w:cs="Arial"/>
          <w:sz w:val="24"/>
          <w:szCs w:val="24"/>
        </w:rPr>
        <w:t>Openfilters</w:t>
      </w:r>
      <w:proofErr w:type="spellEnd"/>
      <w:r w:rsidR="00A24A98">
        <w:rPr>
          <w:rFonts w:ascii="Arial" w:hAnsi="Arial" w:cs="Arial"/>
          <w:sz w:val="24"/>
          <w:szCs w:val="24"/>
        </w:rPr>
        <w:t xml:space="preserve"> </w:t>
      </w:r>
      <w:r w:rsidR="00D17552">
        <w:rPr>
          <w:rFonts w:ascii="Arial" w:hAnsi="Arial" w:cs="Arial"/>
          <w:sz w:val="24"/>
          <w:szCs w:val="24"/>
        </w:rPr>
        <w:t>S</w:t>
      </w:r>
      <w:r w:rsidR="00A24A98">
        <w:rPr>
          <w:rFonts w:ascii="Arial" w:hAnsi="Arial" w:cs="Arial"/>
          <w:sz w:val="24"/>
          <w:szCs w:val="24"/>
        </w:rPr>
        <w:t xml:space="preserve">oftware. After that we have seen the performance of the DBR mirrors and </w:t>
      </w:r>
      <w:commentRangeStart w:id="2"/>
      <w:r w:rsidR="00A24A98">
        <w:rPr>
          <w:rFonts w:ascii="Arial" w:hAnsi="Arial" w:cs="Arial"/>
          <w:sz w:val="24"/>
          <w:szCs w:val="24"/>
        </w:rPr>
        <w:t>Fabry</w:t>
      </w:r>
      <w:ins w:id="3" w:author="Yannan Shen" w:date="2019-01-05T17:33:00Z">
        <w:r w:rsidR="00EA4A61">
          <w:rPr>
            <w:rFonts w:ascii="Arial" w:hAnsi="Arial" w:cs="Arial" w:hint="eastAsia"/>
            <w:sz w:val="24"/>
            <w:szCs w:val="24"/>
            <w:lang w:eastAsia="zh-CN"/>
          </w:rPr>
          <w:t>-</w:t>
        </w:r>
      </w:ins>
      <w:del w:id="4" w:author="Yannan Shen" w:date="2019-01-05T17:33:00Z">
        <w:r w:rsidR="00A24A98" w:rsidDel="00EA4A61">
          <w:rPr>
            <w:rFonts w:ascii="Arial" w:hAnsi="Arial" w:cs="Arial"/>
            <w:sz w:val="24"/>
            <w:szCs w:val="24"/>
          </w:rPr>
          <w:delText xml:space="preserve"> </w:delText>
        </w:r>
      </w:del>
      <w:r w:rsidR="00A24A98">
        <w:rPr>
          <w:rFonts w:ascii="Arial" w:hAnsi="Arial" w:cs="Arial"/>
          <w:sz w:val="24"/>
          <w:szCs w:val="24"/>
        </w:rPr>
        <w:t>P</w:t>
      </w:r>
      <w:ins w:id="5" w:author="Yannan Shen" w:date="2019-01-05T17:34:00Z">
        <w:r w:rsidR="00EA4A61">
          <w:rPr>
            <w:rFonts w:ascii="Calibri" w:hAnsi="Calibri" w:cs="Calibri"/>
            <w:sz w:val="24"/>
            <w:szCs w:val="24"/>
          </w:rPr>
          <w:t>é</w:t>
        </w:r>
      </w:ins>
      <w:del w:id="6" w:author="Yannan Shen" w:date="2019-01-05T17:34:00Z">
        <w:r w:rsidR="00A24A98" w:rsidDel="00EA4A61">
          <w:rPr>
            <w:rFonts w:ascii="Arial" w:hAnsi="Arial" w:cs="Arial"/>
            <w:sz w:val="24"/>
            <w:szCs w:val="24"/>
          </w:rPr>
          <w:delText>e</w:delText>
        </w:r>
      </w:del>
      <w:r w:rsidR="00A24A98">
        <w:rPr>
          <w:rFonts w:ascii="Arial" w:hAnsi="Arial" w:cs="Arial"/>
          <w:sz w:val="24"/>
          <w:szCs w:val="24"/>
        </w:rPr>
        <w:t xml:space="preserve">rot </w:t>
      </w:r>
      <w:commentRangeEnd w:id="2"/>
      <w:r w:rsidR="00EA4A61">
        <w:rPr>
          <w:rStyle w:val="CommentReference"/>
        </w:rPr>
        <w:commentReference w:id="2"/>
      </w:r>
      <w:r w:rsidR="00A24A98">
        <w:rPr>
          <w:rFonts w:ascii="Arial" w:hAnsi="Arial" w:cs="Arial"/>
          <w:sz w:val="24"/>
          <w:szCs w:val="24"/>
        </w:rPr>
        <w:t>filter, which is fabricated at Institute of Nanostructure Technologies and Analytics</w:t>
      </w:r>
      <w:ins w:id="7" w:author="Yannan Shen" w:date="2019-01-05T17:40:00Z">
        <w:r w:rsidR="00EA4A61">
          <w:rPr>
            <w:rFonts w:ascii="Arial" w:hAnsi="Arial" w:cs="Arial"/>
            <w:sz w:val="24"/>
            <w:szCs w:val="24"/>
          </w:rPr>
          <w:t xml:space="preserve"> </w:t>
        </w:r>
      </w:ins>
      <w:r w:rsidR="00A24A98">
        <w:rPr>
          <w:rFonts w:ascii="Arial" w:hAnsi="Arial" w:cs="Arial"/>
          <w:sz w:val="24"/>
          <w:szCs w:val="24"/>
        </w:rPr>
        <w:t>(INA) and correlate it with the simulated outcomes</w:t>
      </w:r>
      <w:r w:rsidR="004B7AFF">
        <w:rPr>
          <w:rFonts w:ascii="Arial" w:hAnsi="Arial" w:cs="Arial"/>
          <w:sz w:val="24"/>
          <w:szCs w:val="24"/>
        </w:rPr>
        <w:t>.</w:t>
      </w:r>
      <w:r w:rsidR="00D17552">
        <w:rPr>
          <w:rFonts w:ascii="Arial" w:hAnsi="Arial" w:cs="Arial"/>
          <w:sz w:val="24"/>
          <w:szCs w:val="24"/>
        </w:rPr>
        <w:t xml:space="preserve"> It is done with the help of </w:t>
      </w:r>
      <w:proofErr w:type="spellStart"/>
      <w:r w:rsidR="00D17552">
        <w:rPr>
          <w:rFonts w:ascii="Arial" w:hAnsi="Arial" w:cs="Arial"/>
          <w:sz w:val="24"/>
          <w:szCs w:val="24"/>
        </w:rPr>
        <w:t>OOIBa</w:t>
      </w:r>
      <w:r w:rsidR="00421FBC">
        <w:rPr>
          <w:rFonts w:ascii="Arial" w:hAnsi="Arial" w:cs="Arial"/>
          <w:sz w:val="24"/>
          <w:szCs w:val="24"/>
        </w:rPr>
        <w:t>s</w:t>
      </w:r>
      <w:r w:rsidR="00D17552">
        <w:rPr>
          <w:rFonts w:ascii="Arial" w:hAnsi="Arial" w:cs="Arial"/>
          <w:sz w:val="24"/>
          <w:szCs w:val="24"/>
        </w:rPr>
        <w:t>e</w:t>
      </w:r>
      <w:proofErr w:type="spellEnd"/>
      <w:r w:rsidR="00D17552">
        <w:rPr>
          <w:rFonts w:ascii="Arial" w:hAnsi="Arial" w:cs="Arial"/>
          <w:sz w:val="24"/>
          <w:szCs w:val="24"/>
        </w:rPr>
        <w:t xml:space="preserve"> 32 Software.</w:t>
      </w:r>
    </w:p>
    <w:p w14:paraId="69BFD2A7" w14:textId="11ACD32A" w:rsidR="004B7AFF" w:rsidRDefault="00D17552" w:rsidP="00837934">
      <w:pPr>
        <w:jc w:val="both"/>
        <w:rPr>
          <w:rFonts w:ascii="Arial" w:hAnsi="Arial" w:cs="Arial"/>
          <w:sz w:val="24"/>
          <w:szCs w:val="24"/>
        </w:rPr>
      </w:pPr>
      <w:r>
        <w:rPr>
          <w:rFonts w:ascii="Arial" w:hAnsi="Arial" w:cs="Arial"/>
          <w:sz w:val="24"/>
          <w:szCs w:val="24"/>
        </w:rPr>
        <w:t xml:space="preserve"> </w:t>
      </w:r>
    </w:p>
    <w:p w14:paraId="64B8F646" w14:textId="0FF7097B" w:rsidR="004B7AFF" w:rsidRPr="000E576D" w:rsidRDefault="000E576D" w:rsidP="000E576D">
      <w:pPr>
        <w:pStyle w:val="Heading1"/>
      </w:pPr>
      <w:bookmarkStart w:id="8" w:name="_Toc534363423"/>
      <w:r>
        <w:t>Fundamentals</w:t>
      </w:r>
      <w:bookmarkEnd w:id="8"/>
    </w:p>
    <w:p w14:paraId="555D0856" w14:textId="77777777" w:rsidR="00D12F17" w:rsidRPr="004B7AFF" w:rsidRDefault="00D12F17" w:rsidP="0066573A">
      <w:pPr>
        <w:pStyle w:val="ListParagraph"/>
        <w:ind w:left="360" w:firstLine="720"/>
        <w:jc w:val="both"/>
        <w:rPr>
          <w:rFonts w:ascii="Arial Black" w:hAnsi="Arial Black" w:cs="Arial"/>
          <w:sz w:val="28"/>
          <w:szCs w:val="28"/>
        </w:rPr>
      </w:pPr>
    </w:p>
    <w:p w14:paraId="2B49744F" w14:textId="5892889D" w:rsidR="004B7AFF" w:rsidRPr="0066573A" w:rsidRDefault="004B7AFF" w:rsidP="000E576D">
      <w:pPr>
        <w:pStyle w:val="Heading2"/>
        <w:rPr>
          <w:b/>
          <w:color w:val="000000" w:themeColor="text1"/>
          <w:u w:val="single"/>
        </w:rPr>
      </w:pPr>
      <w:bookmarkStart w:id="9" w:name="_Toc534363424"/>
      <w:r w:rsidRPr="0066573A">
        <w:rPr>
          <w:b/>
          <w:color w:val="000000" w:themeColor="text1"/>
        </w:rPr>
        <w:t>Reflection</w:t>
      </w:r>
      <w:bookmarkEnd w:id="9"/>
      <w:ins w:id="10" w:author="Yannan Shen" w:date="2019-01-05T21:02:00Z">
        <w:r w:rsidR="007F0E3D" w:rsidRPr="0066573A">
          <w:rPr>
            <w:b/>
            <w:color w:val="000000" w:themeColor="text1"/>
          </w:rPr>
          <w:t xml:space="preserve">, </w:t>
        </w:r>
        <w:r w:rsidR="007F0E3D" w:rsidRPr="0066573A">
          <w:rPr>
            <w:b/>
            <w:color w:val="000000" w:themeColor="text1"/>
            <w:u w:val="single"/>
          </w:rPr>
          <w:t>refraction and diffraction</w:t>
        </w:r>
      </w:ins>
    </w:p>
    <w:p w14:paraId="2E864ADD" w14:textId="77777777" w:rsidR="0066573A" w:rsidRPr="0066573A" w:rsidRDefault="0066573A" w:rsidP="0066573A">
      <w:pPr>
        <w:rPr>
          <w:u w:val="single"/>
        </w:rPr>
      </w:pPr>
      <w:bookmarkStart w:id="11" w:name="_GoBack"/>
      <w:bookmarkEnd w:id="11"/>
    </w:p>
    <w:p w14:paraId="300882B5" w14:textId="66ADA455" w:rsidR="005C5E3C" w:rsidRDefault="007F0E3D" w:rsidP="005C5E3C">
      <w:pPr>
        <w:rPr>
          <w:rFonts w:ascii="Arial" w:hAnsi="Arial" w:cs="Arial"/>
          <w:b/>
          <w:sz w:val="24"/>
        </w:rPr>
      </w:pPr>
      <w:ins w:id="12" w:author="Yannan Shen" w:date="2019-01-05T21:02:00Z">
        <w:r>
          <w:rPr>
            <w:rFonts w:ascii="Arial" w:hAnsi="Arial" w:cs="Arial"/>
            <w:sz w:val="24"/>
          </w:rPr>
          <w:t>Reflection</w:t>
        </w:r>
        <w:r w:rsidRPr="00DC612D">
          <w:rPr>
            <w:rFonts w:ascii="Arial" w:hAnsi="Arial" w:cs="Arial"/>
            <w:sz w:val="24"/>
          </w:rPr>
          <w:t xml:space="preserve"> </w:t>
        </w:r>
      </w:ins>
      <w:r w:rsidR="004B7AFF" w:rsidRPr="00DC612D">
        <w:rPr>
          <w:rFonts w:ascii="Arial" w:hAnsi="Arial" w:cs="Arial"/>
          <w:sz w:val="24"/>
        </w:rPr>
        <w:t>is the change in the direction of the wave at the interface of two different medium such that the wave is returned to the same medium from which it is originated.</w:t>
      </w:r>
    </w:p>
    <w:p w14:paraId="60C3685E" w14:textId="77777777" w:rsidR="005C5E3C" w:rsidRDefault="005C5E3C" w:rsidP="005C5E3C">
      <w:pPr>
        <w:rPr>
          <w:rFonts w:ascii="Arial" w:hAnsi="Arial" w:cs="Arial"/>
          <w:b/>
          <w:sz w:val="24"/>
          <w:szCs w:val="24"/>
        </w:rPr>
      </w:pPr>
    </w:p>
    <w:p w14:paraId="77DAC99E" w14:textId="27311784" w:rsidR="004B7AFF" w:rsidRPr="005C5E3C" w:rsidDel="007F0E3D" w:rsidRDefault="004B7AFF" w:rsidP="0066573A">
      <w:pPr>
        <w:pStyle w:val="Heading2"/>
        <w:numPr>
          <w:ilvl w:val="0"/>
          <w:numId w:val="0"/>
        </w:numPr>
        <w:ind w:left="576" w:hanging="576"/>
        <w:rPr>
          <w:del w:id="13" w:author="Yannan Shen" w:date="2019-01-05T21:02:00Z"/>
        </w:rPr>
      </w:pPr>
    </w:p>
    <w:p w14:paraId="507D9C91" w14:textId="556B4B68" w:rsidR="00DC612D" w:rsidRDefault="007F0E3D" w:rsidP="00DC612D">
      <w:pPr>
        <w:rPr>
          <w:rFonts w:ascii="Arial" w:hAnsi="Arial" w:cs="Arial"/>
          <w:sz w:val="24"/>
          <w:szCs w:val="24"/>
        </w:rPr>
      </w:pPr>
      <w:ins w:id="14" w:author="Yannan Shen" w:date="2019-01-05T21:04:00Z">
        <w:r>
          <w:rPr>
            <w:rFonts w:ascii="Arial" w:hAnsi="Arial" w:cs="Arial"/>
            <w:sz w:val="24"/>
            <w:szCs w:val="24"/>
          </w:rPr>
          <w:t>Refraction</w:t>
        </w:r>
        <w:r w:rsidRPr="00DC612D">
          <w:rPr>
            <w:rFonts w:ascii="Arial" w:hAnsi="Arial" w:cs="Arial"/>
            <w:sz w:val="24"/>
            <w:szCs w:val="24"/>
          </w:rPr>
          <w:t xml:space="preserve"> </w:t>
        </w:r>
      </w:ins>
      <w:r w:rsidR="00DC612D" w:rsidRPr="00DC612D">
        <w:rPr>
          <w:rFonts w:ascii="Arial" w:hAnsi="Arial" w:cs="Arial"/>
          <w:sz w:val="24"/>
          <w:szCs w:val="24"/>
        </w:rPr>
        <w:t>is the phenomena where the direction of the wave passing from one medium to another medium gradually changes.</w:t>
      </w:r>
    </w:p>
    <w:p w14:paraId="4C2DEE1A" w14:textId="1914434C" w:rsidR="005C5E3C" w:rsidRDefault="005C5E3C" w:rsidP="00DC612D">
      <w:pPr>
        <w:rPr>
          <w:rFonts w:ascii="Arial" w:hAnsi="Arial" w:cs="Arial"/>
          <w:sz w:val="24"/>
          <w:szCs w:val="24"/>
        </w:rPr>
      </w:pPr>
    </w:p>
    <w:p w14:paraId="39668B02" w14:textId="4D6ADF97" w:rsidR="005C5E3C" w:rsidRPr="00A30026" w:rsidDel="007F0E3D" w:rsidRDefault="005C5E3C" w:rsidP="0066573A">
      <w:pPr>
        <w:pStyle w:val="Heading2"/>
        <w:numPr>
          <w:ilvl w:val="0"/>
          <w:numId w:val="0"/>
        </w:numPr>
        <w:ind w:left="576" w:hanging="576"/>
        <w:rPr>
          <w:del w:id="15" w:author="Yannan Shen" w:date="2019-01-05T21:02:00Z"/>
        </w:rPr>
      </w:pPr>
    </w:p>
    <w:p w14:paraId="23905ECD" w14:textId="1DBA1509" w:rsidR="00AA2B6D" w:rsidRDefault="007F0E3D" w:rsidP="00DC612D">
      <w:pPr>
        <w:rPr>
          <w:rFonts w:ascii="Arial" w:hAnsi="Arial" w:cs="Arial"/>
          <w:sz w:val="24"/>
          <w:szCs w:val="24"/>
        </w:rPr>
      </w:pPr>
      <w:ins w:id="16" w:author="Yannan Shen" w:date="2019-01-05T21:04:00Z">
        <w:r>
          <w:rPr>
            <w:rFonts w:ascii="Arial" w:hAnsi="Arial" w:cs="Arial"/>
            <w:sz w:val="24"/>
            <w:szCs w:val="24"/>
          </w:rPr>
          <w:t xml:space="preserve">Diffraction </w:t>
        </w:r>
      </w:ins>
      <w:r w:rsidR="00AA2B6D">
        <w:rPr>
          <w:rFonts w:ascii="Arial" w:hAnsi="Arial" w:cs="Arial"/>
          <w:sz w:val="24"/>
          <w:szCs w:val="24"/>
        </w:rPr>
        <w:t xml:space="preserve">is the phenomena of bending of wave when it encounters an obstacle or a slit during its </w:t>
      </w:r>
      <w:commentRangeStart w:id="17"/>
      <w:r w:rsidR="00AA2B6D">
        <w:rPr>
          <w:rFonts w:ascii="Arial" w:hAnsi="Arial" w:cs="Arial"/>
          <w:sz w:val="24"/>
          <w:szCs w:val="24"/>
        </w:rPr>
        <w:t>propagation</w:t>
      </w:r>
      <w:commentRangeEnd w:id="17"/>
      <w:r>
        <w:rPr>
          <w:rStyle w:val="CommentReference"/>
        </w:rPr>
        <w:commentReference w:id="17"/>
      </w:r>
      <w:r w:rsidR="00AA2B6D">
        <w:rPr>
          <w:rFonts w:ascii="Arial" w:hAnsi="Arial" w:cs="Arial"/>
          <w:sz w:val="24"/>
          <w:szCs w:val="24"/>
        </w:rPr>
        <w:t>.</w:t>
      </w:r>
    </w:p>
    <w:p w14:paraId="18B29653" w14:textId="77777777" w:rsidR="005C5E3C" w:rsidRDefault="005C5E3C" w:rsidP="00DC612D">
      <w:pPr>
        <w:rPr>
          <w:rFonts w:ascii="Arial" w:hAnsi="Arial" w:cs="Arial"/>
          <w:sz w:val="24"/>
          <w:szCs w:val="24"/>
        </w:rPr>
      </w:pPr>
    </w:p>
    <w:p w14:paraId="73E0ADB7" w14:textId="2A5B3687" w:rsidR="005C5E3C" w:rsidRDefault="005C5E3C" w:rsidP="00DC612D">
      <w:pPr>
        <w:rPr>
          <w:rFonts w:ascii="Arial" w:hAnsi="Arial" w:cs="Arial"/>
          <w:sz w:val="24"/>
          <w:szCs w:val="24"/>
        </w:rPr>
      </w:pPr>
    </w:p>
    <w:p w14:paraId="69989B3B" w14:textId="77777777" w:rsidR="00DC612D" w:rsidRPr="00DC612D" w:rsidRDefault="00DC612D" w:rsidP="004B7AFF">
      <w:pPr>
        <w:jc w:val="both"/>
        <w:rPr>
          <w:rFonts w:ascii="Arial" w:hAnsi="Arial" w:cs="Arial"/>
          <w:sz w:val="24"/>
          <w:szCs w:val="24"/>
        </w:rPr>
      </w:pPr>
    </w:p>
    <w:p w14:paraId="246A0405" w14:textId="4FA9094F" w:rsidR="004B7AFF" w:rsidRPr="00B11987" w:rsidRDefault="00D12F17" w:rsidP="00B11987">
      <w:pPr>
        <w:pStyle w:val="Heading2"/>
        <w:numPr>
          <w:ilvl w:val="0"/>
          <w:numId w:val="0"/>
        </w:numPr>
        <w:ind w:left="576" w:hanging="576"/>
        <w:rPr>
          <w:b/>
          <w:sz w:val="32"/>
          <w:szCs w:val="32"/>
        </w:rPr>
      </w:pPr>
      <w:bookmarkStart w:id="18" w:name="_Toc534363427"/>
      <w:r w:rsidRPr="00B11987">
        <w:rPr>
          <w:b/>
          <w:sz w:val="32"/>
          <w:szCs w:val="32"/>
        </w:rPr>
        <w:t>Snell’s Law</w:t>
      </w:r>
      <w:bookmarkEnd w:id="18"/>
    </w:p>
    <w:p w14:paraId="22D6FA56" w14:textId="77777777" w:rsidR="00126ED7" w:rsidRPr="00126ED7" w:rsidRDefault="00126ED7" w:rsidP="00126ED7"/>
    <w:p w14:paraId="6EBDDD1F" w14:textId="592BA065" w:rsidR="002E7515" w:rsidRPr="00603ADF" w:rsidRDefault="007F0E3D" w:rsidP="002E7515">
      <w:pPr>
        <w:jc w:val="both"/>
        <w:rPr>
          <w:rFonts w:ascii="Arial" w:hAnsi="Arial" w:cs="Arial"/>
          <w:sz w:val="24"/>
          <w:szCs w:val="24"/>
        </w:rPr>
      </w:pPr>
      <w:ins w:id="19" w:author="Yannan Shen" w:date="2019-01-05T21:05:00Z">
        <w:r>
          <w:rPr>
            <w:rFonts w:ascii="Arial" w:hAnsi="Arial" w:cs="Arial"/>
            <w:sz w:val="24"/>
            <w:szCs w:val="24"/>
          </w:rPr>
          <w:t xml:space="preserve">Snell’s law </w:t>
        </w:r>
      </w:ins>
      <w:r w:rsidR="00503457">
        <w:rPr>
          <w:rFonts w:ascii="Arial" w:hAnsi="Arial" w:cs="Arial"/>
          <w:sz w:val="24"/>
          <w:szCs w:val="24"/>
        </w:rPr>
        <w:t>is used to describe the relationship between the angle of incidence and refraction</w:t>
      </w:r>
      <w:r w:rsidR="00603ADF">
        <w:rPr>
          <w:rFonts w:ascii="Arial" w:hAnsi="Arial" w:cs="Arial"/>
          <w:sz w:val="24"/>
          <w:szCs w:val="24"/>
        </w:rPr>
        <w:t xml:space="preserve"> when the wave passes through a boundary between two different medium, such as water, glass and </w:t>
      </w:r>
      <w:commentRangeStart w:id="20"/>
      <w:r w:rsidR="00603ADF">
        <w:rPr>
          <w:rFonts w:ascii="Arial" w:hAnsi="Arial" w:cs="Arial"/>
          <w:sz w:val="24"/>
          <w:szCs w:val="24"/>
        </w:rPr>
        <w:t>air</w:t>
      </w:r>
      <w:commentRangeEnd w:id="20"/>
      <w:r>
        <w:rPr>
          <w:rStyle w:val="CommentReference"/>
        </w:rPr>
        <w:commentReference w:id="20"/>
      </w:r>
      <w:r w:rsidR="00603ADF">
        <w:rPr>
          <w:rFonts w:ascii="Arial" w:hAnsi="Arial" w:cs="Arial"/>
          <w:sz w:val="24"/>
          <w:szCs w:val="24"/>
        </w:rPr>
        <w:t>.</w:t>
      </w:r>
      <w:r w:rsidR="00A92634">
        <w:rPr>
          <w:rFonts w:ascii="Arial" w:hAnsi="Arial" w:cs="Arial"/>
          <w:sz w:val="24"/>
          <w:szCs w:val="24"/>
        </w:rPr>
        <w:t xml:space="preserve"> </w:t>
      </w:r>
    </w:p>
    <w:p w14:paraId="79D64016" w14:textId="5CC06FDC" w:rsidR="008E6A70" w:rsidRDefault="00DB149B" w:rsidP="008E6A70">
      <w:pPr>
        <w:keepNext/>
        <w:jc w:val="both"/>
      </w:pPr>
      <w:r>
        <w:rPr>
          <w:noProof/>
          <w:lang w:val="en-IN" w:eastAsia="en-IN"/>
        </w:rPr>
        <mc:AlternateContent>
          <mc:Choice Requires="wps">
            <w:drawing>
              <wp:anchor distT="0" distB="0" distL="114300" distR="114300" simplePos="0" relativeHeight="251660288" behindDoc="0" locked="0" layoutInCell="1" allowOverlap="1" wp14:anchorId="5D9040DC" wp14:editId="5160790C">
                <wp:simplePos x="0" y="0"/>
                <wp:positionH relativeFrom="margin">
                  <wp:align>left</wp:align>
                </wp:positionH>
                <wp:positionV relativeFrom="paragraph">
                  <wp:posOffset>2552700</wp:posOffset>
                </wp:positionV>
                <wp:extent cx="3488055" cy="635"/>
                <wp:effectExtent l="0" t="0" r="0" b="0"/>
                <wp:wrapSquare wrapText="bothSides"/>
                <wp:docPr id="2" name="Text Box 2">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3488055" cy="635"/>
                        </a:xfrm>
                        <a:prstGeom prst="rect">
                          <a:avLst/>
                        </a:prstGeom>
                        <a:solidFill>
                          <a:prstClr val="white"/>
                        </a:solidFill>
                        <a:ln>
                          <a:noFill/>
                        </a:ln>
                      </wps:spPr>
                      <wps:txbx>
                        <w:txbxContent>
                          <w:p w14:paraId="2A7177E5" w14:textId="4A791B55" w:rsidR="00DB149B" w:rsidRPr="00374EE2" w:rsidRDefault="00DB149B" w:rsidP="00DB149B">
                            <w:pPr>
                              <w:pStyle w:val="Caption"/>
                              <w:rPr>
                                <w:noProof/>
                              </w:rPr>
                            </w:pPr>
                            <w:r>
                              <w:t xml:space="preserve">                                              Figure </w:t>
                            </w:r>
                            <w:r w:rsidR="00F432F4">
                              <w:rPr>
                                <w:noProof/>
                              </w:rPr>
                              <w:fldChar w:fldCharType="begin"/>
                            </w:r>
                            <w:r w:rsidR="00F432F4">
                              <w:rPr>
                                <w:noProof/>
                              </w:rPr>
                              <w:instrText xml:space="preserve"> SEQ Figure \* ARABIC </w:instrText>
                            </w:r>
                            <w:r w:rsidR="00F432F4">
                              <w:rPr>
                                <w:noProof/>
                              </w:rPr>
                              <w:fldChar w:fldCharType="separate"/>
                            </w:r>
                            <w:r>
                              <w:rPr>
                                <w:noProof/>
                              </w:rPr>
                              <w:t>1</w:t>
                            </w:r>
                            <w:r w:rsidR="00F432F4">
                              <w:rPr>
                                <w:noProof/>
                              </w:rPr>
                              <w:fldChar w:fldCharType="end"/>
                            </w:r>
                            <w:r>
                              <w:t xml:space="preserve">  </w:t>
                            </w:r>
                            <w:ins w:id="21" w:author="Yannan Shen" w:date="2019-01-05T21:01:00Z">
                              <w:r w:rsidR="00BA4ECB">
                                <w:t xml:space="preserve">schematic diagram of </w:t>
                              </w:r>
                            </w:ins>
                            <w:r>
                              <w:t>Snell's Law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href="#_References" style="position:absolute;left:0;text-align:left;margin-left:0;margin-top:201pt;width:274.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" o:button="t" stroked="f">
                <v:fill o:detectmouseclick="t"/>
                <v:textbox style="mso-fit-shape-to-text:t" inset="0,0,0,0">
                  <w:txbxContent>
                    <w:p w14:paraId="2A7177E5" w14:textId="4A791B55" w:rsidR="00DB149B" w:rsidRPr="00374EE2" w:rsidRDefault="00DB149B" w:rsidP="00DB149B">
                      <w:pPr>
                        <w:pStyle w:val="Caption"/>
                        <w:rPr>
                          <w:noProof/>
                        </w:rPr>
                      </w:pPr>
                      <w:r>
                        <w:t xml:space="preserve">                                              Figure </w:t>
                      </w:r>
                      <w:r w:rsidR="00F432F4">
                        <w:rPr>
                          <w:noProof/>
                        </w:rPr>
                        <w:fldChar w:fldCharType="begin"/>
                      </w:r>
                      <w:r w:rsidR="00F432F4">
                        <w:rPr>
                          <w:noProof/>
                        </w:rPr>
                        <w:instrText xml:space="preserve"> SEQ Figure \* ARABIC </w:instrText>
                      </w:r>
                      <w:r w:rsidR="00F432F4">
                        <w:rPr>
                          <w:noProof/>
                        </w:rPr>
                        <w:fldChar w:fldCharType="separate"/>
                      </w:r>
                      <w:r>
                        <w:rPr>
                          <w:noProof/>
                        </w:rPr>
                        <w:t>1</w:t>
                      </w:r>
                      <w:r w:rsidR="00F432F4">
                        <w:rPr>
                          <w:noProof/>
                        </w:rPr>
                        <w:fldChar w:fldCharType="end"/>
                      </w:r>
                      <w:r>
                        <w:t xml:space="preserve">  </w:t>
                      </w:r>
                      <w:ins w:id="22" w:author="Yannan Shen" w:date="2019-01-05T21:01:00Z">
                        <w:r w:rsidR="00BA4ECB">
                          <w:t xml:space="preserve">schematic diagram of </w:t>
                        </w:r>
                      </w:ins>
                      <w:r>
                        <w:t>Snell's Law</w:t>
                      </w:r>
                    </w:p>
                  </w:txbxContent>
                </v:textbox>
                <w10:wrap type="square" anchorx="margin"/>
              </v:shape>
            </w:pict>
          </mc:Fallback>
        </mc:AlternateContent>
      </w:r>
      <w:r w:rsidR="002E7515">
        <w:rPr>
          <w:noProof/>
          <w:lang w:val="en-IN" w:eastAsia="en-IN"/>
        </w:rPr>
        <w:drawing>
          <wp:anchor distT="0" distB="0" distL="114300" distR="114300" simplePos="0" relativeHeight="251658240" behindDoc="0" locked="0" layoutInCell="1" allowOverlap="1" wp14:anchorId="3AECF2FA" wp14:editId="6B7DC1BE">
            <wp:simplePos x="0" y="0"/>
            <wp:positionH relativeFrom="column">
              <wp:posOffset>0</wp:posOffset>
            </wp:positionH>
            <wp:positionV relativeFrom="page">
              <wp:posOffset>2517140</wp:posOffset>
            </wp:positionV>
            <wp:extent cx="3488400" cy="2498400"/>
            <wp:effectExtent l="0" t="0" r="0" b="0"/>
            <wp:wrapSquare wrapText="bothSides"/>
            <wp:docPr id="3" name="Picture 3" descr="Snellâ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llâs la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8400" cy="249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574F8" w14:textId="71053EBB" w:rsidR="008E6A70" w:rsidRDefault="008E6A70" w:rsidP="008E6A70">
      <w:pPr>
        <w:pStyle w:val="Caption"/>
        <w:jc w:val="both"/>
      </w:pPr>
      <w:r>
        <w:t xml:space="preserve">                                             </w:t>
      </w:r>
    </w:p>
    <w:p w14:paraId="19E31F04" w14:textId="732BFEAE" w:rsidR="00D12F17" w:rsidRDefault="002433A4" w:rsidP="00D12F17">
      <w:pPr>
        <w:jc w:val="both"/>
        <w:rPr>
          <w:rFonts w:ascii="Arial" w:hAnsi="Arial" w:cs="Arial"/>
          <w:b/>
          <w:sz w:val="24"/>
          <w:szCs w:val="24"/>
        </w:rPr>
      </w:pPr>
      <w:r>
        <w:rPr>
          <w:noProof/>
          <w:lang w:val="en-IN" w:eastAsia="en-IN"/>
        </w:rPr>
        <w:drawing>
          <wp:inline distT="0" distB="0" distL="0" distR="0" wp14:anchorId="3E3ED12D" wp14:editId="7D10AE14">
            <wp:extent cx="2444400" cy="936000"/>
            <wp:effectExtent l="0" t="0" r="0" b="0"/>
            <wp:docPr id="6" name="Picture 6" descr="Image result for snell'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snell's law">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400" cy="936000"/>
                    </a:xfrm>
                    <a:prstGeom prst="rect">
                      <a:avLst/>
                    </a:prstGeom>
                    <a:noFill/>
                    <a:ln>
                      <a:noFill/>
                    </a:ln>
                  </pic:spPr>
                </pic:pic>
              </a:graphicData>
            </a:graphic>
          </wp:inline>
        </w:drawing>
      </w:r>
    </w:p>
    <w:p w14:paraId="7D48A7F3" w14:textId="77777777" w:rsidR="00B11987" w:rsidRPr="00B11987" w:rsidRDefault="00B83495" w:rsidP="00D12F17">
      <w:pPr>
        <w:jc w:val="both"/>
        <w:rPr>
          <w:rFonts w:ascii="Arial" w:hAnsi="Arial" w:cs="Arial"/>
          <w:b/>
          <w:color w:val="404040" w:themeColor="text1" w:themeTint="BF"/>
          <w:sz w:val="24"/>
          <w:szCs w:val="24"/>
          <w:highlight w:val="yellow"/>
        </w:rPr>
      </w:pPr>
      <w:r w:rsidRPr="00B11987">
        <w:rPr>
          <w:rFonts w:ascii="Arial" w:hAnsi="Arial" w:cs="Arial"/>
          <w:b/>
          <w:color w:val="404040" w:themeColor="text1" w:themeTint="BF"/>
          <w:sz w:val="24"/>
          <w:szCs w:val="24"/>
          <w:highlight w:val="yellow"/>
        </w:rPr>
        <w:t>Where n1 &amp; n2 is the refractive indices of 1</w:t>
      </w:r>
      <w:r w:rsidRPr="00B11987">
        <w:rPr>
          <w:rFonts w:ascii="Arial" w:hAnsi="Arial" w:cs="Arial"/>
          <w:b/>
          <w:color w:val="404040" w:themeColor="text1" w:themeTint="BF"/>
          <w:sz w:val="24"/>
          <w:szCs w:val="24"/>
          <w:highlight w:val="yellow"/>
          <w:vertAlign w:val="superscript"/>
        </w:rPr>
        <w:t>st</w:t>
      </w:r>
      <w:r w:rsidRPr="00B11987">
        <w:rPr>
          <w:rFonts w:ascii="Arial" w:hAnsi="Arial" w:cs="Arial"/>
          <w:b/>
          <w:color w:val="404040" w:themeColor="text1" w:themeTint="BF"/>
          <w:sz w:val="24"/>
          <w:szCs w:val="24"/>
          <w:highlight w:val="yellow"/>
        </w:rPr>
        <w:t xml:space="preserve"> </w:t>
      </w:r>
      <w:proofErr w:type="gramStart"/>
      <w:r w:rsidRPr="00B11987">
        <w:rPr>
          <w:rFonts w:ascii="Arial" w:hAnsi="Arial" w:cs="Arial"/>
          <w:b/>
          <w:color w:val="404040" w:themeColor="text1" w:themeTint="BF"/>
          <w:sz w:val="24"/>
          <w:szCs w:val="24"/>
          <w:highlight w:val="yellow"/>
        </w:rPr>
        <w:t>medium(</w:t>
      </w:r>
      <w:proofErr w:type="gramEnd"/>
      <w:r w:rsidRPr="00B11987">
        <w:rPr>
          <w:rFonts w:ascii="Arial" w:hAnsi="Arial" w:cs="Arial"/>
          <w:b/>
          <w:color w:val="404040" w:themeColor="text1" w:themeTint="BF"/>
          <w:sz w:val="24"/>
          <w:szCs w:val="24"/>
          <w:highlight w:val="yellow"/>
        </w:rPr>
        <w:t>air) and 2</w:t>
      </w:r>
      <w:r w:rsidRPr="00B11987">
        <w:rPr>
          <w:rFonts w:ascii="Arial" w:hAnsi="Arial" w:cs="Arial"/>
          <w:b/>
          <w:color w:val="404040" w:themeColor="text1" w:themeTint="BF"/>
          <w:sz w:val="24"/>
          <w:szCs w:val="24"/>
          <w:highlight w:val="yellow"/>
          <w:vertAlign w:val="superscript"/>
        </w:rPr>
        <w:t>nd</w:t>
      </w:r>
      <w:r w:rsidRPr="00B11987">
        <w:rPr>
          <w:rFonts w:ascii="Arial" w:hAnsi="Arial" w:cs="Arial"/>
          <w:b/>
          <w:color w:val="404040" w:themeColor="text1" w:themeTint="BF"/>
          <w:sz w:val="24"/>
          <w:szCs w:val="24"/>
          <w:highlight w:val="yellow"/>
        </w:rPr>
        <w:t xml:space="preserve"> medium(glass) respectively</w:t>
      </w:r>
    </w:p>
    <w:p w14:paraId="3740D240" w14:textId="77BBB075" w:rsidR="00D12F17" w:rsidRPr="00D12F17" w:rsidRDefault="00B11987" w:rsidP="00D12F17">
      <w:pPr>
        <w:jc w:val="both"/>
        <w:rPr>
          <w:rFonts w:ascii="Arial" w:hAnsi="Arial" w:cs="Arial"/>
          <w:b/>
          <w:sz w:val="24"/>
          <w:szCs w:val="24"/>
        </w:rPr>
      </w:pPr>
      <w:r w:rsidRPr="00B11987">
        <w:rPr>
          <w:rFonts w:ascii="Arial" w:hAnsi="Arial" w:cs="Arial"/>
          <w:b/>
          <w:color w:val="404040" w:themeColor="text1" w:themeTint="BF"/>
          <w:sz w:val="24"/>
          <w:szCs w:val="24"/>
          <w:highlight w:val="yellow"/>
        </w:rPr>
        <w:t>Theta is the angle with which the ray bends</w:t>
      </w:r>
      <w:r w:rsidRPr="00B11987">
        <w:rPr>
          <w:rFonts w:ascii="Arial" w:hAnsi="Arial" w:cs="Arial"/>
          <w:b/>
          <w:sz w:val="24"/>
          <w:szCs w:val="24"/>
          <w:highlight w:val="yellow"/>
        </w:rPr>
        <w:t xml:space="preserve"> reflect.</w:t>
      </w:r>
    </w:p>
    <w:p w14:paraId="16434BFF" w14:textId="77777777" w:rsidR="00B83495" w:rsidRPr="00B83495" w:rsidRDefault="00B83495" w:rsidP="00B83495">
      <w:pPr>
        <w:pStyle w:val="Heading2"/>
        <w:numPr>
          <w:ilvl w:val="0"/>
          <w:numId w:val="0"/>
        </w:numPr>
        <w:ind w:left="576"/>
        <w:rPr>
          <w:color w:val="auto"/>
        </w:rPr>
      </w:pPr>
      <w:bookmarkStart w:id="23" w:name="_Toc534363428"/>
    </w:p>
    <w:p w14:paraId="50BD5785" w14:textId="77777777" w:rsidR="003A200D" w:rsidRDefault="003A200D" w:rsidP="003A200D">
      <w:pPr>
        <w:pStyle w:val="Heading2"/>
        <w:numPr>
          <w:ilvl w:val="0"/>
          <w:numId w:val="0"/>
        </w:numPr>
      </w:pPr>
    </w:p>
    <w:p w14:paraId="0AD3694E" w14:textId="77777777" w:rsidR="003A200D" w:rsidRDefault="003A200D" w:rsidP="003A200D">
      <w:pPr>
        <w:pStyle w:val="Heading2"/>
        <w:numPr>
          <w:ilvl w:val="0"/>
          <w:numId w:val="0"/>
        </w:numPr>
      </w:pPr>
    </w:p>
    <w:p w14:paraId="5FF3B76A" w14:textId="67EF4A6E" w:rsidR="002433A4" w:rsidRPr="00B83495" w:rsidRDefault="00D12F17" w:rsidP="00B83495">
      <w:pPr>
        <w:pStyle w:val="Heading2"/>
        <w:numPr>
          <w:ilvl w:val="0"/>
          <w:numId w:val="0"/>
        </w:numPr>
        <w:ind w:left="576" w:hanging="576"/>
        <w:rPr>
          <w:b/>
        </w:rPr>
      </w:pPr>
      <w:r w:rsidRPr="00B83495">
        <w:rPr>
          <w:b/>
        </w:rPr>
        <w:t>Bragg’s Condition</w:t>
      </w:r>
      <w:bookmarkEnd w:id="23"/>
    </w:p>
    <w:p w14:paraId="66F7E8C0" w14:textId="77777777" w:rsidR="00126ED7" w:rsidRPr="00126ED7" w:rsidRDefault="00126ED7" w:rsidP="00126ED7"/>
    <w:p w14:paraId="2CEB1D40" w14:textId="41DA24F9" w:rsidR="00603ADF" w:rsidRPr="00384E6B" w:rsidRDefault="00603ADF" w:rsidP="00603ADF">
      <w:pPr>
        <w:jc w:val="both"/>
        <w:rPr>
          <w:rFonts w:ascii="Arial" w:hAnsi="Arial" w:cs="Arial"/>
          <w:sz w:val="24"/>
          <w:szCs w:val="24"/>
        </w:rPr>
      </w:pPr>
      <w:r w:rsidRPr="00384E6B">
        <w:rPr>
          <w:rFonts w:ascii="Arial" w:hAnsi="Arial" w:cs="Arial"/>
          <w:sz w:val="24"/>
          <w:szCs w:val="24"/>
        </w:rPr>
        <w:t xml:space="preserve">This </w:t>
      </w:r>
      <w:r w:rsidR="00AD68D6" w:rsidRPr="00384E6B">
        <w:rPr>
          <w:rFonts w:ascii="Arial" w:hAnsi="Arial" w:cs="Arial"/>
          <w:sz w:val="24"/>
          <w:szCs w:val="24"/>
        </w:rPr>
        <w:t xml:space="preserve">law gives the condition for constructive interference. It states that if two beams with same wavelength and phase approaches a crystal, the lower beam travels more distance than the upper beam. If that distance is equals to the integral multiple, then constructive interference will </w:t>
      </w:r>
      <w:commentRangeStart w:id="24"/>
      <w:proofErr w:type="gramStart"/>
      <w:r w:rsidR="00AD68D6" w:rsidRPr="00384E6B">
        <w:rPr>
          <w:rFonts w:ascii="Arial" w:hAnsi="Arial" w:cs="Arial"/>
          <w:sz w:val="24"/>
          <w:szCs w:val="24"/>
        </w:rPr>
        <w:t>occurs</w:t>
      </w:r>
      <w:commentRangeEnd w:id="24"/>
      <w:proofErr w:type="gramEnd"/>
      <w:r w:rsidR="007F0E3D">
        <w:rPr>
          <w:rStyle w:val="CommentReference"/>
        </w:rPr>
        <w:commentReference w:id="24"/>
      </w:r>
      <w:r w:rsidR="00AD68D6" w:rsidRPr="00384E6B">
        <w:rPr>
          <w:rFonts w:ascii="Arial" w:hAnsi="Arial" w:cs="Arial"/>
          <w:sz w:val="24"/>
          <w:szCs w:val="24"/>
        </w:rPr>
        <w:t>.</w:t>
      </w:r>
    </w:p>
    <w:p w14:paraId="6F08EDBC" w14:textId="58BA76E3" w:rsidR="000E576D" w:rsidRDefault="00AD68D6" w:rsidP="008E6A70">
      <w:pPr>
        <w:keepNext/>
        <w:jc w:val="both"/>
      </w:pPr>
      <w:r>
        <w:rPr>
          <w:noProof/>
          <w:lang w:val="en-IN" w:eastAsia="en-IN"/>
        </w:rPr>
        <w:lastRenderedPageBreak/>
        <w:drawing>
          <wp:inline distT="0" distB="0" distL="0" distR="0" wp14:anchorId="490E488F" wp14:editId="5D4A8155">
            <wp:extent cx="5500800" cy="2541600"/>
            <wp:effectExtent l="0" t="0" r="5080" b="0"/>
            <wp:docPr id="7" name="Picture 7" descr="Image result for bragg'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ragg's la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800" cy="2541600"/>
                    </a:xfrm>
                    <a:prstGeom prst="rect">
                      <a:avLst/>
                    </a:prstGeom>
                    <a:noFill/>
                    <a:ln>
                      <a:noFill/>
                    </a:ln>
                  </pic:spPr>
                </pic:pic>
              </a:graphicData>
            </a:graphic>
          </wp:inline>
        </w:drawing>
      </w:r>
    </w:p>
    <w:p w14:paraId="60F515C5" w14:textId="4B91E982" w:rsidR="009874CB" w:rsidRDefault="00DB149B" w:rsidP="00D12F17">
      <w:pPr>
        <w:jc w:val="both"/>
        <w:rPr>
          <w:rFonts w:ascii="Arial" w:hAnsi="Arial" w:cs="Arial"/>
          <w:b/>
          <w:sz w:val="24"/>
          <w:szCs w:val="24"/>
        </w:rPr>
      </w:pPr>
      <w:r>
        <w:rPr>
          <w:noProof/>
          <w:lang w:val="en-IN" w:eastAsia="en-IN"/>
        </w:rPr>
        <mc:AlternateContent>
          <mc:Choice Requires="wps">
            <w:drawing>
              <wp:anchor distT="0" distB="0" distL="114300" distR="114300" simplePos="0" relativeHeight="251662336" behindDoc="0" locked="0" layoutInCell="1" allowOverlap="1" wp14:anchorId="7E030FF2" wp14:editId="1DF9A953">
                <wp:simplePos x="0" y="0"/>
                <wp:positionH relativeFrom="column">
                  <wp:posOffset>929640</wp:posOffset>
                </wp:positionH>
                <wp:positionV relativeFrom="page">
                  <wp:posOffset>3615690</wp:posOffset>
                </wp:positionV>
                <wp:extent cx="3488055" cy="266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88055" cy="266700"/>
                        </a:xfrm>
                        <a:prstGeom prst="rect">
                          <a:avLst/>
                        </a:prstGeom>
                        <a:solidFill>
                          <a:prstClr val="white"/>
                        </a:solidFill>
                        <a:ln>
                          <a:noFill/>
                        </a:ln>
                      </wps:spPr>
                      <wps:txbx>
                        <w:txbxContent>
                          <w:p w14:paraId="526356D5" w14:textId="66345364" w:rsidR="00DB149B" w:rsidRPr="00374EE2" w:rsidRDefault="00DB149B" w:rsidP="00DB149B">
                            <w:pPr>
                              <w:pStyle w:val="Caption"/>
                              <w:rPr>
                                <w:noProof/>
                              </w:rPr>
                            </w:pPr>
                            <w:r>
                              <w:t xml:space="preserve">                                          Figure 2 </w:t>
                            </w:r>
                            <w:ins w:id="25" w:author="Yannan Shen" w:date="2019-01-05T21:07:00Z">
                              <w:r w:rsidR="007F0E3D">
                                <w:t xml:space="preserve">Schematic diagram of </w:t>
                              </w:r>
                            </w:ins>
                            <w:r>
                              <w:t>Bragg’s Law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73.2pt;margin-top:284.7pt;width:274.65pt;height:21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" stroked="f">
                <v:textbox style="mso-fit-shape-to-text:t" inset="0,0,0,0">
                  <w:txbxContent>
                    <w:p w14:paraId="526356D5" w14:textId="66345364" w:rsidR="00DB149B" w:rsidRPr="00374EE2" w:rsidRDefault="00DB149B" w:rsidP="00DB149B">
                      <w:pPr>
                        <w:pStyle w:val="Caption"/>
                        <w:rPr>
                          <w:noProof/>
                        </w:rPr>
                      </w:pPr>
                      <w:r>
                        <w:t xml:space="preserve">                                          Figure 2 </w:t>
                      </w:r>
                      <w:ins w:id="26" w:author="Yannan Shen" w:date="2019-01-05T21:07:00Z">
                        <w:r w:rsidR="007F0E3D">
                          <w:t xml:space="preserve">Schematic diagram of </w:t>
                        </w:r>
                      </w:ins>
                      <w:r>
                        <w:t>Bragg’s Law</w:t>
                      </w:r>
                    </w:p>
                  </w:txbxContent>
                </v:textbox>
                <w10:wrap type="square" anchory="page"/>
              </v:shape>
            </w:pict>
          </mc:Fallback>
        </mc:AlternateContent>
      </w:r>
      <w:r w:rsidR="009874CB">
        <w:rPr>
          <w:rFonts w:ascii="Arial" w:hAnsi="Arial" w:cs="Arial"/>
          <w:b/>
          <w:sz w:val="24"/>
          <w:szCs w:val="24"/>
        </w:rPr>
        <w:t xml:space="preserve"> </w:t>
      </w:r>
    </w:p>
    <w:p w14:paraId="6AFCEF4F" w14:textId="4963CFA0" w:rsidR="00D12F17" w:rsidRDefault="009874CB" w:rsidP="00D12F17">
      <w:pPr>
        <w:jc w:val="both"/>
        <w:rPr>
          <w:rFonts w:ascii="Arial" w:hAnsi="Arial" w:cs="Arial"/>
          <w:b/>
          <w:bCs/>
          <w:i/>
          <w:iCs/>
          <w:color w:val="000099"/>
          <w:shd w:val="clear" w:color="auto" w:fill="FFFFFF"/>
        </w:rPr>
      </w:pPr>
      <w:r>
        <w:rPr>
          <w:rFonts w:ascii="Arial" w:hAnsi="Arial" w:cs="Arial"/>
          <w:b/>
          <w:sz w:val="24"/>
          <w:szCs w:val="24"/>
        </w:rPr>
        <w:t xml:space="preserve">                                             Bragg’s</w:t>
      </w:r>
      <w:r w:rsidR="00E3012D">
        <w:rPr>
          <w:rFonts w:ascii="Arial" w:hAnsi="Arial" w:cs="Arial"/>
          <w:b/>
          <w:sz w:val="24"/>
          <w:szCs w:val="24"/>
        </w:rPr>
        <w:t xml:space="preserve"> </w:t>
      </w:r>
      <w:r>
        <w:rPr>
          <w:rFonts w:ascii="Arial" w:hAnsi="Arial" w:cs="Arial"/>
          <w:b/>
          <w:sz w:val="24"/>
          <w:szCs w:val="24"/>
        </w:rPr>
        <w:t>Law</w:t>
      </w:r>
      <w:r w:rsidR="00E3012D">
        <w:rPr>
          <w:rFonts w:ascii="Arial" w:hAnsi="Arial" w:cs="Arial"/>
          <w:b/>
          <w:sz w:val="24"/>
          <w:szCs w:val="24"/>
        </w:rPr>
        <w:t xml:space="preserve">:   </w:t>
      </w:r>
      <w:r>
        <w:rPr>
          <w:rFonts w:ascii="Arial" w:hAnsi="Arial" w:cs="Arial"/>
          <w:b/>
          <w:bCs/>
          <w:i/>
          <w:iCs/>
          <w:color w:val="000099"/>
          <w:shd w:val="clear" w:color="auto" w:fill="FFFFFF"/>
        </w:rPr>
        <w:t>2d sin θ = n. λ</w:t>
      </w:r>
    </w:p>
    <w:p w14:paraId="5753C7BA" w14:textId="2A4EDB6B" w:rsidR="003035DB" w:rsidRPr="003035DB" w:rsidRDefault="003035DB" w:rsidP="00D12F17">
      <w:pPr>
        <w:jc w:val="both"/>
        <w:rPr>
          <w:rFonts w:ascii="Arial" w:hAnsi="Arial" w:cs="Arial"/>
          <w:b/>
          <w:bCs/>
          <w:i/>
          <w:iCs/>
          <w:color w:val="000099"/>
          <w:highlight w:val="yellow"/>
          <w:shd w:val="clear" w:color="auto" w:fill="FFFFFF"/>
        </w:rPr>
      </w:pPr>
      <w:r>
        <w:rPr>
          <w:rFonts w:ascii="Arial" w:hAnsi="Arial" w:cs="Arial"/>
          <w:b/>
          <w:bCs/>
          <w:i/>
          <w:iCs/>
          <w:color w:val="000099"/>
          <w:shd w:val="clear" w:color="auto" w:fill="FFFFFF"/>
        </w:rPr>
        <w:t xml:space="preserve">                                              </w:t>
      </w:r>
      <w:r w:rsidRPr="003035DB">
        <w:rPr>
          <w:rFonts w:ascii="Arial" w:hAnsi="Arial" w:cs="Arial"/>
          <w:b/>
          <w:bCs/>
          <w:i/>
          <w:iCs/>
          <w:color w:val="000099"/>
          <w:highlight w:val="yellow"/>
          <w:shd w:val="clear" w:color="auto" w:fill="FFFFFF"/>
        </w:rPr>
        <w:t>Where d=distance between two waves.</w:t>
      </w:r>
    </w:p>
    <w:p w14:paraId="397A1574" w14:textId="1B95C29C" w:rsidR="003035DB" w:rsidRPr="003035DB" w:rsidRDefault="003035DB" w:rsidP="003035DB">
      <w:pPr>
        <w:jc w:val="center"/>
        <w:rPr>
          <w:rFonts w:ascii="Arial" w:hAnsi="Arial" w:cs="Arial"/>
          <w:b/>
          <w:bCs/>
          <w:i/>
          <w:iCs/>
          <w:color w:val="000099"/>
          <w:highlight w:val="yellow"/>
          <w:shd w:val="clear" w:color="auto" w:fill="FFFFFF"/>
        </w:rPr>
      </w:pPr>
      <w:r w:rsidRPr="003035DB">
        <w:rPr>
          <w:rFonts w:ascii="Arial" w:hAnsi="Arial" w:cs="Arial"/>
          <w:b/>
          <w:bCs/>
          <w:i/>
          <w:iCs/>
          <w:color w:val="000099"/>
          <w:highlight w:val="yellow"/>
          <w:shd w:val="clear" w:color="auto" w:fill="FFFFFF"/>
        </w:rPr>
        <w:t xml:space="preserve">n=refractive index of the medium in which wave </w:t>
      </w:r>
      <w:proofErr w:type="gramStart"/>
      <w:r w:rsidRPr="003035DB">
        <w:rPr>
          <w:rFonts w:ascii="Arial" w:hAnsi="Arial" w:cs="Arial"/>
          <w:b/>
          <w:bCs/>
          <w:i/>
          <w:iCs/>
          <w:color w:val="000099"/>
          <w:highlight w:val="yellow"/>
          <w:shd w:val="clear" w:color="auto" w:fill="FFFFFF"/>
        </w:rPr>
        <w:t>is  travelling</w:t>
      </w:r>
      <w:proofErr w:type="gramEnd"/>
      <w:r w:rsidRPr="003035DB">
        <w:rPr>
          <w:rFonts w:ascii="Arial" w:hAnsi="Arial" w:cs="Arial"/>
          <w:b/>
          <w:bCs/>
          <w:i/>
          <w:iCs/>
          <w:color w:val="000099"/>
          <w:highlight w:val="yellow"/>
          <w:shd w:val="clear" w:color="auto" w:fill="FFFFFF"/>
        </w:rPr>
        <w:t>.</w:t>
      </w:r>
    </w:p>
    <w:p w14:paraId="5B578860" w14:textId="2251E3EA" w:rsidR="003035DB" w:rsidRPr="003035DB" w:rsidRDefault="003035DB" w:rsidP="003035DB">
      <w:pPr>
        <w:jc w:val="center"/>
        <w:rPr>
          <w:rFonts w:ascii="Arial" w:hAnsi="Arial" w:cs="Arial"/>
          <w:b/>
          <w:bCs/>
          <w:i/>
          <w:iCs/>
          <w:color w:val="000099"/>
          <w:shd w:val="clear" w:color="auto" w:fill="FFFFFF"/>
        </w:rPr>
      </w:pPr>
      <w:proofErr w:type="gramStart"/>
      <w:r w:rsidRPr="003035DB">
        <w:rPr>
          <w:rFonts w:ascii="Arial" w:hAnsi="Arial" w:cs="Arial"/>
          <w:b/>
          <w:bCs/>
          <w:i/>
          <w:iCs/>
          <w:color w:val="000099"/>
          <w:highlight w:val="yellow"/>
          <w:shd w:val="clear" w:color="auto" w:fill="FFFFFF"/>
        </w:rPr>
        <w:t>λ</w:t>
      </w:r>
      <w:proofErr w:type="gramEnd"/>
      <w:r w:rsidRPr="003035DB">
        <w:rPr>
          <w:rFonts w:ascii="Arial" w:hAnsi="Arial" w:cs="Arial"/>
          <w:b/>
          <w:bCs/>
          <w:i/>
          <w:iCs/>
          <w:color w:val="000099"/>
          <w:highlight w:val="yellow"/>
          <w:shd w:val="clear" w:color="auto" w:fill="FFFFFF"/>
        </w:rPr>
        <w:t xml:space="preserve">     is the wavelength of the wave</w:t>
      </w:r>
    </w:p>
    <w:p w14:paraId="2C8EA815" w14:textId="330D0BCE" w:rsidR="00D12F17" w:rsidRPr="00D12F17" w:rsidRDefault="00D12F17" w:rsidP="00D12F17">
      <w:pPr>
        <w:jc w:val="both"/>
        <w:rPr>
          <w:rFonts w:ascii="Arial" w:hAnsi="Arial" w:cs="Arial"/>
          <w:b/>
          <w:sz w:val="24"/>
          <w:szCs w:val="24"/>
        </w:rPr>
      </w:pPr>
    </w:p>
    <w:p w14:paraId="79F79BD9" w14:textId="71CFC2BA" w:rsidR="00D12F17" w:rsidRPr="00B83495" w:rsidRDefault="00D12F17" w:rsidP="00B83495">
      <w:pPr>
        <w:pStyle w:val="Heading2"/>
        <w:numPr>
          <w:ilvl w:val="0"/>
          <w:numId w:val="0"/>
        </w:numPr>
        <w:ind w:left="576" w:hanging="576"/>
        <w:rPr>
          <w:b/>
        </w:rPr>
      </w:pPr>
      <w:bookmarkStart w:id="27" w:name="_Toc534363429"/>
      <w:r w:rsidRPr="00B83495">
        <w:rPr>
          <w:b/>
        </w:rPr>
        <w:t xml:space="preserve">Distributed Bragg Mirror </w:t>
      </w:r>
      <w:bookmarkEnd w:id="27"/>
    </w:p>
    <w:p w14:paraId="4A6E3D4D" w14:textId="77777777" w:rsidR="00126ED7" w:rsidRPr="00126ED7" w:rsidRDefault="00126ED7" w:rsidP="00126ED7"/>
    <w:p w14:paraId="3AEE40BD" w14:textId="1969B81B" w:rsidR="003035DB" w:rsidRDefault="00933105" w:rsidP="00CF4530">
      <w:pPr>
        <w:jc w:val="both"/>
        <w:rPr>
          <w:rFonts w:ascii="Arial" w:hAnsi="Arial" w:cs="Arial"/>
          <w:sz w:val="24"/>
          <w:szCs w:val="24"/>
        </w:rPr>
      </w:pPr>
      <w:ins w:id="28" w:author="Yannan Shen" w:date="2019-01-05T21:12:00Z">
        <w:r>
          <w:rPr>
            <w:rFonts w:ascii="Arial" w:hAnsi="Arial" w:cs="Arial"/>
            <w:sz w:val="24"/>
            <w:szCs w:val="24"/>
          </w:rPr>
          <w:t>Distributed Bragg Reflector (DBR)</w:t>
        </w:r>
        <w:r w:rsidRPr="004F22B2">
          <w:rPr>
            <w:rFonts w:ascii="Arial" w:hAnsi="Arial" w:cs="Arial"/>
            <w:sz w:val="24"/>
            <w:szCs w:val="24"/>
          </w:rPr>
          <w:t xml:space="preserve"> </w:t>
        </w:r>
      </w:ins>
      <w:r w:rsidR="00CF4530" w:rsidRPr="004F22B2">
        <w:rPr>
          <w:rFonts w:ascii="Arial" w:hAnsi="Arial" w:cs="Arial"/>
          <w:sz w:val="24"/>
          <w:szCs w:val="24"/>
        </w:rPr>
        <w:t>is the structure formed by multiple layers of alternating materials having different refractive index. It acts as reflector for all those wavelength</w:t>
      </w:r>
      <w:r w:rsidR="004F22B2" w:rsidRPr="004F22B2">
        <w:rPr>
          <w:rFonts w:ascii="Arial" w:hAnsi="Arial" w:cs="Arial"/>
          <w:sz w:val="24"/>
          <w:szCs w:val="24"/>
        </w:rPr>
        <w:t>s</w:t>
      </w:r>
      <w:r w:rsidR="00CF4530" w:rsidRPr="004F22B2">
        <w:rPr>
          <w:rFonts w:ascii="Arial" w:hAnsi="Arial" w:cs="Arial"/>
          <w:sz w:val="24"/>
          <w:szCs w:val="24"/>
        </w:rPr>
        <w:t xml:space="preserve"> whose</w:t>
      </w:r>
      <w:r w:rsidR="004F22B2" w:rsidRPr="004F22B2">
        <w:rPr>
          <w:rFonts w:ascii="Arial" w:hAnsi="Arial" w:cs="Arial"/>
          <w:sz w:val="24"/>
          <w:szCs w:val="24"/>
        </w:rPr>
        <w:t xml:space="preserve"> quarter</w:t>
      </w:r>
      <w:r w:rsidR="00CF4530" w:rsidRPr="004F22B2">
        <w:rPr>
          <w:rFonts w:ascii="Arial" w:hAnsi="Arial" w:cs="Arial"/>
          <w:sz w:val="24"/>
          <w:szCs w:val="24"/>
        </w:rPr>
        <w:t xml:space="preserve"> wavelength </w:t>
      </w:r>
      <w:r w:rsidR="004F22B2" w:rsidRPr="004F22B2">
        <w:rPr>
          <w:rFonts w:ascii="Arial" w:hAnsi="Arial" w:cs="Arial"/>
          <w:sz w:val="24"/>
          <w:szCs w:val="24"/>
        </w:rPr>
        <w:t>is not equals the optical thickness of the layer.</w:t>
      </w:r>
      <w:r w:rsidR="004F22B2">
        <w:rPr>
          <w:rFonts w:ascii="Arial" w:hAnsi="Arial" w:cs="Arial"/>
          <w:sz w:val="24"/>
          <w:szCs w:val="24"/>
        </w:rPr>
        <w:t xml:space="preserve"> The range of wavelengths which are reflected is called as Stopband, which is shown in the </w:t>
      </w:r>
      <w:r w:rsidR="00B11987">
        <w:rPr>
          <w:rFonts w:ascii="Arial" w:hAnsi="Arial" w:cs="Arial"/>
          <w:sz w:val="24"/>
          <w:szCs w:val="24"/>
        </w:rPr>
        <w:t>figure.</w:t>
      </w:r>
    </w:p>
    <w:p w14:paraId="5641C085" w14:textId="77777777" w:rsidR="00C854F9" w:rsidRPr="004F22B2" w:rsidRDefault="00C854F9" w:rsidP="00CF4530">
      <w:pPr>
        <w:jc w:val="both"/>
        <w:rPr>
          <w:rFonts w:ascii="Arial" w:hAnsi="Arial" w:cs="Arial"/>
          <w:sz w:val="24"/>
          <w:szCs w:val="24"/>
        </w:rPr>
      </w:pPr>
    </w:p>
    <w:p w14:paraId="2241FBB2" w14:textId="475F2F75" w:rsidR="00DB149B" w:rsidRDefault="00C02DAC" w:rsidP="00DB149B">
      <w:pPr>
        <w:keepNext/>
        <w:jc w:val="both"/>
      </w:pPr>
      <w:r>
        <w:rPr>
          <w:noProof/>
          <w:lang w:val="en-IN" w:eastAsia="en-IN"/>
        </w:rPr>
        <w:lastRenderedPageBreak/>
        <w:drawing>
          <wp:inline distT="0" distB="0" distL="0" distR="0" wp14:anchorId="0863498A" wp14:editId="0BEBF6FE">
            <wp:extent cx="2685600" cy="2142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600" cy="2142000"/>
                    </a:xfrm>
                    <a:prstGeom prst="rect">
                      <a:avLst/>
                    </a:prstGeom>
                  </pic:spPr>
                </pic:pic>
              </a:graphicData>
            </a:graphic>
          </wp:inline>
        </w:drawing>
      </w:r>
      <w:r w:rsidR="00E3012D" w:rsidRPr="00E3012D">
        <w:rPr>
          <w:noProof/>
        </w:rPr>
        <w:t xml:space="preserve"> </w:t>
      </w:r>
      <w:r w:rsidR="00E3012D">
        <w:rPr>
          <w:noProof/>
          <w:lang w:val="en-IN" w:eastAsia="en-IN"/>
        </w:rPr>
        <w:drawing>
          <wp:inline distT="0" distB="0" distL="0" distR="0" wp14:anchorId="6B06B3DD" wp14:editId="42E6A3D0">
            <wp:extent cx="3193200" cy="210960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3200" cy="2109600"/>
                    </a:xfrm>
                    <a:prstGeom prst="rect">
                      <a:avLst/>
                    </a:prstGeom>
                  </pic:spPr>
                </pic:pic>
              </a:graphicData>
            </a:graphic>
          </wp:inline>
        </w:drawing>
      </w:r>
    </w:p>
    <w:p w14:paraId="6B875058" w14:textId="3BF0743F" w:rsidR="00C854F9" w:rsidRPr="003035DB" w:rsidDel="00933105" w:rsidRDefault="00933105" w:rsidP="003035DB">
      <w:pPr>
        <w:pStyle w:val="Caption"/>
        <w:jc w:val="both"/>
        <w:rPr>
          <w:del w:id="29" w:author="Yannan Shen" w:date="2019-01-05T21:17:00Z"/>
          <w:noProof/>
        </w:rPr>
      </w:pPr>
      <w:r>
        <w:rPr>
          <w:noProof/>
          <w:lang w:val="en-IN" w:eastAsia="en-IN"/>
        </w:rPr>
        <mc:AlternateContent>
          <mc:Choice Requires="wps">
            <w:drawing>
              <wp:anchor distT="0" distB="0" distL="114300" distR="114300" simplePos="0" relativeHeight="251664384" behindDoc="0" locked="0" layoutInCell="1" allowOverlap="1" wp14:anchorId="2321C7CC" wp14:editId="2C1CC762">
                <wp:simplePos x="0" y="0"/>
                <wp:positionH relativeFrom="margin">
                  <wp:posOffset>171450</wp:posOffset>
                </wp:positionH>
                <wp:positionV relativeFrom="page">
                  <wp:posOffset>3450590</wp:posOffset>
                </wp:positionV>
                <wp:extent cx="5577840" cy="266700"/>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5577840" cy="266700"/>
                        </a:xfrm>
                        <a:prstGeom prst="rect">
                          <a:avLst/>
                        </a:prstGeom>
                        <a:solidFill>
                          <a:prstClr val="white"/>
                        </a:solidFill>
                        <a:ln>
                          <a:noFill/>
                        </a:ln>
                      </wps:spPr>
                      <wps:txbx>
                        <w:txbxContent>
                          <w:p w14:paraId="6D22E524" w14:textId="3098F835" w:rsidR="00DB149B" w:rsidRPr="00374EE2" w:rsidRDefault="00DB149B" w:rsidP="00DB149B">
                            <w:pPr>
                              <w:pStyle w:val="Caption"/>
                              <w:rPr>
                                <w:noProof/>
                              </w:rPr>
                            </w:pPr>
                            <w:r>
                              <w:t xml:space="preserve">          </w:t>
                            </w:r>
                            <w:r w:rsidR="00F432F4">
                              <w:t xml:space="preserve">                                             </w:t>
                            </w:r>
                            <w:r>
                              <w:t xml:space="preserve">Figure 3 </w:t>
                            </w:r>
                            <w:ins w:id="30" w:author="Yannan Shen" w:date="2019-01-05T21:09:00Z">
                              <w:r w:rsidR="007F0E3D">
                                <w:t>structure of a</w:t>
                              </w:r>
                            </w:ins>
                            <w:ins w:id="31" w:author="Yannan Shen" w:date="2019-01-05T21:10:00Z">
                              <w:r w:rsidR="007F0E3D">
                                <w:t xml:space="preserve"> </w:t>
                              </w:r>
                            </w:ins>
                            <w:r>
                              <w:t>Distributed Bragg Reflector and it’s Reflectance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left:0;text-align:left;margin-left:13.5pt;margin-top:271.7pt;width:439.2pt;height:21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" stroked="f">
                <v:textbox style="mso-fit-shape-to-text:t" inset="0,0,0,0">
                  <w:txbxContent>
                    <w:p w14:paraId="6D22E524" w14:textId="3098F835" w:rsidR="00DB149B" w:rsidRPr="00374EE2" w:rsidRDefault="00DB149B" w:rsidP="00DB149B">
                      <w:pPr>
                        <w:pStyle w:val="Caption"/>
                        <w:rPr>
                          <w:noProof/>
                        </w:rPr>
                      </w:pPr>
                      <w:r>
                        <w:t xml:space="preserve">          </w:t>
                      </w:r>
                      <w:r w:rsidR="00F432F4">
                        <w:t xml:space="preserve">                                             </w:t>
                      </w:r>
                      <w:r>
                        <w:t xml:space="preserve">Figure 3 </w:t>
                      </w:r>
                      <w:ins w:id="32" w:author="Yannan Shen" w:date="2019-01-05T21:09:00Z">
                        <w:r w:rsidR="007F0E3D">
                          <w:t>structure of a</w:t>
                        </w:r>
                      </w:ins>
                      <w:ins w:id="33" w:author="Yannan Shen" w:date="2019-01-05T21:10:00Z">
                        <w:r w:rsidR="007F0E3D">
                          <w:t xml:space="preserve"> </w:t>
                        </w:r>
                      </w:ins>
                      <w:r>
                        <w:t>Distributed Bragg Reflector and it’s Reflectance curve</w:t>
                      </w:r>
                    </w:p>
                  </w:txbxContent>
                </v:textbox>
                <w10:wrap type="square" anchorx="margin" anchory="page"/>
              </v:shape>
            </w:pict>
          </mc:Fallback>
        </mc:AlternateContent>
      </w:r>
      <w:r w:rsidR="00DB149B">
        <w:t xml:space="preserve">                                                                                                                                                       </w:t>
      </w:r>
      <w:r w:rsidR="003035DB">
        <w:t xml:space="preserve">               </w:t>
      </w:r>
    </w:p>
    <w:p w14:paraId="54F020F7" w14:textId="3C3FB143" w:rsidR="00D12F17" w:rsidRPr="00E76DE7" w:rsidRDefault="00C854F9" w:rsidP="00D12F17">
      <w:pPr>
        <w:jc w:val="both"/>
        <w:rPr>
          <w:rFonts w:ascii="Arial" w:hAnsi="Arial" w:cs="Arial"/>
          <w:sz w:val="24"/>
          <w:szCs w:val="24"/>
        </w:rPr>
      </w:pPr>
      <w:r w:rsidRPr="00E76DE7">
        <w:rPr>
          <w:rFonts w:ascii="Arial" w:hAnsi="Arial" w:cs="Arial"/>
          <w:sz w:val="24"/>
          <w:szCs w:val="24"/>
        </w:rPr>
        <w:t>The width of the stopband can be widened by increasing the refractive index difference of mirror layers. Whereas, reflectivity can be increased by increasing number of periods.</w:t>
      </w:r>
    </w:p>
    <w:p w14:paraId="50FC790E" w14:textId="3254B981" w:rsidR="00C854F9" w:rsidRDefault="00C854F9" w:rsidP="00D12F17">
      <w:pPr>
        <w:jc w:val="both"/>
        <w:rPr>
          <w:rFonts w:ascii="Arial" w:hAnsi="Arial" w:cs="Arial"/>
          <w:b/>
          <w:sz w:val="24"/>
          <w:szCs w:val="24"/>
        </w:rPr>
      </w:pPr>
    </w:p>
    <w:p w14:paraId="48877580" w14:textId="77777777" w:rsidR="00D17552" w:rsidRPr="00D12F17" w:rsidRDefault="00D17552" w:rsidP="00D12F17">
      <w:pPr>
        <w:jc w:val="both"/>
        <w:rPr>
          <w:rFonts w:ascii="Arial" w:hAnsi="Arial" w:cs="Arial"/>
          <w:b/>
          <w:sz w:val="24"/>
          <w:szCs w:val="24"/>
        </w:rPr>
      </w:pPr>
    </w:p>
    <w:p w14:paraId="3BBC0B20" w14:textId="15210398" w:rsidR="00D12F17" w:rsidRPr="003035DB" w:rsidRDefault="00D12F17" w:rsidP="003035DB">
      <w:pPr>
        <w:pStyle w:val="Heading2"/>
        <w:numPr>
          <w:ilvl w:val="0"/>
          <w:numId w:val="0"/>
        </w:numPr>
        <w:ind w:left="576" w:hanging="576"/>
        <w:rPr>
          <w:b/>
          <w:color w:val="000000" w:themeColor="text1"/>
        </w:rPr>
      </w:pPr>
      <w:bookmarkStart w:id="34" w:name="_Toc534363430"/>
      <w:proofErr w:type="spellStart"/>
      <w:r w:rsidRPr="003035DB">
        <w:rPr>
          <w:b/>
          <w:color w:val="000000" w:themeColor="text1"/>
        </w:rPr>
        <w:t>Fabry</w:t>
      </w:r>
      <w:proofErr w:type="spellEnd"/>
      <w:r w:rsidRPr="003035DB">
        <w:rPr>
          <w:b/>
          <w:color w:val="000000" w:themeColor="text1"/>
        </w:rPr>
        <w:t xml:space="preserve"> </w:t>
      </w:r>
      <w:r w:rsidRPr="003035DB">
        <w:rPr>
          <w:b/>
          <w:color w:val="000000" w:themeColor="text1"/>
          <w:highlight w:val="yellow"/>
          <w:rPrChange w:id="35" w:author="Yannan Shen" w:date="2019-01-05T21:15:00Z">
            <w:rPr>
              <w:rFonts w:asciiTheme="minorHAnsi" w:eastAsiaTheme="minorEastAsia" w:hAnsiTheme="minorHAnsi" w:cstheme="minorBidi"/>
              <w:color w:val="auto"/>
              <w:sz w:val="22"/>
              <w:szCs w:val="22"/>
            </w:rPr>
          </w:rPrChange>
        </w:rPr>
        <w:t>Pe</w:t>
      </w:r>
      <w:r w:rsidRPr="003035DB">
        <w:rPr>
          <w:b/>
          <w:color w:val="000000" w:themeColor="text1"/>
        </w:rPr>
        <w:t>rot filter</w:t>
      </w:r>
      <w:bookmarkEnd w:id="34"/>
    </w:p>
    <w:p w14:paraId="2E93A939" w14:textId="76F132FC" w:rsidR="00126ED7" w:rsidRPr="00126ED7" w:rsidRDefault="00126ED7" w:rsidP="00126ED7"/>
    <w:p w14:paraId="1FCC1700" w14:textId="707371F1" w:rsidR="00A82BA4" w:rsidRPr="00D17552" w:rsidRDefault="00933105" w:rsidP="00C854F9">
      <w:pPr>
        <w:jc w:val="both"/>
        <w:rPr>
          <w:rFonts w:ascii="Arial" w:hAnsi="Arial" w:cs="Arial"/>
          <w:sz w:val="24"/>
          <w:szCs w:val="24"/>
        </w:rPr>
      </w:pPr>
      <w:proofErr w:type="spellStart"/>
      <w:ins w:id="36" w:author="Yannan Shen" w:date="2019-01-05T21:14:00Z">
        <w:r>
          <w:rPr>
            <w:rFonts w:ascii="Arial" w:hAnsi="Arial" w:cs="Arial"/>
            <w:sz w:val="24"/>
            <w:szCs w:val="24"/>
          </w:rPr>
          <w:t>F</w:t>
        </w:r>
      </w:ins>
      <w:ins w:id="37" w:author="Yannan Shen" w:date="2019-01-05T21:15:00Z">
        <w:r>
          <w:rPr>
            <w:rFonts w:ascii="Arial" w:hAnsi="Arial" w:cs="Arial"/>
            <w:sz w:val="24"/>
            <w:szCs w:val="24"/>
          </w:rPr>
          <w:t>abry-P</w:t>
        </w:r>
        <w:r>
          <w:rPr>
            <w:rFonts w:ascii="Calibri" w:hAnsi="Calibri" w:cs="Calibri"/>
            <w:sz w:val="24"/>
            <w:szCs w:val="24"/>
          </w:rPr>
          <w:t>é</w:t>
        </w:r>
        <w:r>
          <w:rPr>
            <w:rFonts w:ascii="Arial" w:hAnsi="Arial" w:cs="Arial"/>
            <w:sz w:val="24"/>
            <w:szCs w:val="24"/>
          </w:rPr>
          <w:t>rot</w:t>
        </w:r>
        <w:proofErr w:type="spellEnd"/>
        <w:r>
          <w:rPr>
            <w:rFonts w:ascii="Arial" w:hAnsi="Arial" w:cs="Arial"/>
            <w:sz w:val="24"/>
            <w:szCs w:val="24"/>
          </w:rPr>
          <w:t xml:space="preserve"> filter</w:t>
        </w:r>
      </w:ins>
      <w:ins w:id="38" w:author="Yannan Shen" w:date="2019-01-05T21:14:00Z">
        <w:r w:rsidRPr="00D17552">
          <w:rPr>
            <w:rFonts w:ascii="Arial" w:hAnsi="Arial" w:cs="Arial"/>
            <w:sz w:val="24"/>
            <w:szCs w:val="24"/>
          </w:rPr>
          <w:t xml:space="preserve"> </w:t>
        </w:r>
      </w:ins>
      <w:r w:rsidR="00E76DE7" w:rsidRPr="00D17552">
        <w:rPr>
          <w:rFonts w:ascii="Arial" w:hAnsi="Arial" w:cs="Arial"/>
          <w:sz w:val="24"/>
          <w:szCs w:val="24"/>
        </w:rPr>
        <w:t xml:space="preserve">is the </w:t>
      </w:r>
      <w:r w:rsidR="00E76DE7" w:rsidRPr="0066573A">
        <w:rPr>
          <w:rFonts w:ascii="Arial" w:hAnsi="Arial" w:cs="Arial"/>
          <w:sz w:val="24"/>
          <w:szCs w:val="24"/>
        </w:rPr>
        <w:t>Fabry Perot</w:t>
      </w:r>
      <w:r w:rsidR="00E76DE7" w:rsidRPr="00D17552">
        <w:rPr>
          <w:rFonts w:ascii="Arial" w:hAnsi="Arial" w:cs="Arial"/>
          <w:sz w:val="24"/>
          <w:szCs w:val="24"/>
        </w:rPr>
        <w:t xml:space="preserve"> Interferometer having two DBR</w:t>
      </w:r>
      <w:ins w:id="39" w:author="Yannan Shen" w:date="2019-01-05T21:15:00Z">
        <w:r>
          <w:rPr>
            <w:rFonts w:ascii="Arial" w:hAnsi="Arial" w:cs="Arial"/>
            <w:sz w:val="24"/>
            <w:szCs w:val="24"/>
          </w:rPr>
          <w:t>s</w:t>
        </w:r>
      </w:ins>
      <w:r w:rsidR="00E76DE7" w:rsidRPr="00D17552">
        <w:rPr>
          <w:rFonts w:ascii="Arial" w:hAnsi="Arial" w:cs="Arial"/>
          <w:sz w:val="24"/>
          <w:szCs w:val="24"/>
        </w:rPr>
        <w:t xml:space="preserve"> instead of ideal mirror. The reflectance curve of this filter shows a dip </w:t>
      </w:r>
      <w:r w:rsidR="00E56E58" w:rsidRPr="00D17552">
        <w:rPr>
          <w:rFonts w:ascii="Arial" w:hAnsi="Arial" w:cs="Arial"/>
          <w:sz w:val="24"/>
          <w:szCs w:val="24"/>
        </w:rPr>
        <w:t>for certain wavelength which indicates that particular wavelength will get resonated in the cavity and only that wave is transmitted from this filter. So</w:t>
      </w:r>
      <w:ins w:id="40" w:author="Yannan Shen" w:date="2019-01-05T21:16:00Z">
        <w:r>
          <w:rPr>
            <w:rFonts w:ascii="Arial" w:hAnsi="Arial" w:cs="Arial"/>
            <w:sz w:val="24"/>
            <w:szCs w:val="24"/>
          </w:rPr>
          <w:t>,</w:t>
        </w:r>
      </w:ins>
      <w:r w:rsidR="00E56E58" w:rsidRPr="00D17552">
        <w:rPr>
          <w:rFonts w:ascii="Arial" w:hAnsi="Arial" w:cs="Arial"/>
          <w:sz w:val="24"/>
          <w:szCs w:val="24"/>
        </w:rPr>
        <w:t xml:space="preserve"> the cavity distance should be the integral multiple of half a wavelength. </w:t>
      </w:r>
      <w:r w:rsidR="00A82BA4" w:rsidRPr="00D17552">
        <w:rPr>
          <w:rFonts w:ascii="Arial" w:hAnsi="Arial" w:cs="Arial"/>
          <w:sz w:val="24"/>
          <w:szCs w:val="24"/>
        </w:rPr>
        <w:t>It can be controlled by controlling the cavity width.</w:t>
      </w:r>
    </w:p>
    <w:p w14:paraId="57BD9BB2" w14:textId="31892AE0" w:rsidR="00C854F9" w:rsidRDefault="00E56E58" w:rsidP="00C854F9">
      <w:pPr>
        <w:jc w:val="both"/>
        <w:rPr>
          <w:rFonts w:ascii="Arial" w:hAnsi="Arial" w:cs="Arial"/>
          <w:sz w:val="24"/>
          <w:szCs w:val="24"/>
        </w:rPr>
      </w:pPr>
      <w:r w:rsidRPr="00D17552">
        <w:rPr>
          <w:rFonts w:ascii="Arial" w:hAnsi="Arial" w:cs="Arial"/>
          <w:sz w:val="24"/>
          <w:szCs w:val="24"/>
        </w:rPr>
        <w:t>The efficiency of the filter can be measured by measuring Finesse</w:t>
      </w:r>
      <w:r w:rsidR="0066573A">
        <w:rPr>
          <w:rFonts w:ascii="Arial" w:hAnsi="Arial" w:cs="Arial"/>
          <w:sz w:val="24"/>
          <w:szCs w:val="24"/>
        </w:rPr>
        <w:t xml:space="preserve"> which</w:t>
      </w:r>
      <w:r w:rsidR="00A82BA4" w:rsidRPr="00D17552">
        <w:rPr>
          <w:rFonts w:ascii="Arial" w:hAnsi="Arial" w:cs="Arial"/>
          <w:sz w:val="24"/>
          <w:szCs w:val="24"/>
        </w:rPr>
        <w:t xml:space="preserve"> is the ratio of the Free spectral range (FSR) and full width half maximum (FWHM).</w:t>
      </w:r>
    </w:p>
    <w:p w14:paraId="3C144BC2" w14:textId="77777777" w:rsidR="00C97344" w:rsidRPr="00D17552" w:rsidRDefault="00C97344" w:rsidP="00C854F9">
      <w:pPr>
        <w:jc w:val="both"/>
        <w:rPr>
          <w:rFonts w:ascii="Arial" w:hAnsi="Arial" w:cs="Arial"/>
          <w:sz w:val="24"/>
          <w:szCs w:val="24"/>
        </w:rPr>
      </w:pPr>
    </w:p>
    <w:p w14:paraId="0D009A6E" w14:textId="734E7697" w:rsidR="004F22B2" w:rsidRPr="004F22B2" w:rsidRDefault="004F22B2" w:rsidP="004F22B2">
      <w:pPr>
        <w:jc w:val="both"/>
        <w:rPr>
          <w:rFonts w:ascii="Arial" w:hAnsi="Arial" w:cs="Arial"/>
          <w:b/>
          <w:sz w:val="24"/>
          <w:szCs w:val="24"/>
        </w:rPr>
      </w:pPr>
    </w:p>
    <w:p w14:paraId="304126B9" w14:textId="77777777" w:rsidR="004B7AFF" w:rsidRPr="004B7AFF" w:rsidRDefault="004B7AFF" w:rsidP="004B7AFF">
      <w:pPr>
        <w:jc w:val="both"/>
        <w:rPr>
          <w:rFonts w:ascii="Arial" w:hAnsi="Arial" w:cs="Arial"/>
          <w:b/>
          <w:sz w:val="24"/>
          <w:szCs w:val="24"/>
        </w:rPr>
      </w:pPr>
    </w:p>
    <w:p w14:paraId="51314516" w14:textId="68A985B6" w:rsidR="00E76DE7" w:rsidRDefault="00D17552" w:rsidP="004B7AFF">
      <w:pPr>
        <w:jc w:val="both"/>
        <w:rPr>
          <w:noProof/>
        </w:rPr>
      </w:pPr>
      <w:r>
        <w:rPr>
          <w:noProof/>
        </w:rPr>
        <w:lastRenderedPageBreak/>
        <w:t xml:space="preserve">                                        </w:t>
      </w:r>
      <w:r w:rsidR="00E76DE7">
        <w:rPr>
          <w:noProof/>
          <w:lang w:val="en-IN" w:eastAsia="en-IN"/>
        </w:rPr>
        <w:drawing>
          <wp:inline distT="0" distB="0" distL="0" distR="0" wp14:anchorId="70F73402" wp14:editId="04BD9A90">
            <wp:extent cx="4152900" cy="1885950"/>
            <wp:effectExtent l="0" t="0" r="0" b="0"/>
            <wp:docPr id="19" name="Picture 19" descr="Image result for Fabry pero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Fabry perot fil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833" cy="1886828"/>
                    </a:xfrm>
                    <a:prstGeom prst="rect">
                      <a:avLst/>
                    </a:prstGeom>
                    <a:noFill/>
                    <a:ln>
                      <a:noFill/>
                    </a:ln>
                  </pic:spPr>
                </pic:pic>
              </a:graphicData>
            </a:graphic>
          </wp:inline>
        </w:drawing>
      </w:r>
    </w:p>
    <w:p w14:paraId="55630494" w14:textId="5B6F1923" w:rsidR="00D17552" w:rsidRDefault="00DB149B" w:rsidP="004B7AFF">
      <w:pPr>
        <w:jc w:val="both"/>
        <w:rPr>
          <w:noProof/>
        </w:rPr>
      </w:pPr>
      <w:r>
        <w:rPr>
          <w:noProof/>
          <w:lang w:val="en-IN" w:eastAsia="en-IN"/>
        </w:rPr>
        <mc:AlternateContent>
          <mc:Choice Requires="wps">
            <w:drawing>
              <wp:anchor distT="0" distB="0" distL="114300" distR="114300" simplePos="0" relativeHeight="251666432" behindDoc="0" locked="0" layoutInCell="1" allowOverlap="1" wp14:anchorId="7E9B2560" wp14:editId="0BFB5BDC">
                <wp:simplePos x="0" y="0"/>
                <wp:positionH relativeFrom="margin">
                  <wp:posOffset>1805940</wp:posOffset>
                </wp:positionH>
                <wp:positionV relativeFrom="paragraph">
                  <wp:posOffset>5715</wp:posOffset>
                </wp:positionV>
                <wp:extent cx="2032635" cy="289560"/>
                <wp:effectExtent l="0" t="0" r="5715" b="0"/>
                <wp:wrapSquare wrapText="bothSides"/>
                <wp:docPr id="17" name="Text Box 17"/>
                <wp:cNvGraphicFramePr/>
                <a:graphic xmlns:a="http://schemas.openxmlformats.org/drawingml/2006/main">
                  <a:graphicData uri="http://schemas.microsoft.com/office/word/2010/wordprocessingShape">
                    <wps:wsp>
                      <wps:cNvSpPr txBox="1"/>
                      <wps:spPr>
                        <a:xfrm>
                          <a:off x="0" y="0"/>
                          <a:ext cx="2032635" cy="289560"/>
                        </a:xfrm>
                        <a:prstGeom prst="rect">
                          <a:avLst/>
                        </a:prstGeom>
                        <a:solidFill>
                          <a:prstClr val="white"/>
                        </a:solidFill>
                        <a:ln>
                          <a:noFill/>
                        </a:ln>
                      </wps:spPr>
                      <wps:txbx>
                        <w:txbxContent>
                          <w:p w14:paraId="16229C04" w14:textId="30B17F39" w:rsidR="00DB149B" w:rsidRPr="00374EE2" w:rsidRDefault="00DB149B" w:rsidP="00DB149B">
                            <w:pPr>
                              <w:pStyle w:val="Caption"/>
                              <w:rPr>
                                <w:noProof/>
                              </w:rPr>
                            </w:pPr>
                            <w:r>
                              <w:t xml:space="preserve">          </w:t>
                            </w:r>
                            <w:r w:rsidR="00126ED7">
                              <w:t xml:space="preserve">       </w:t>
                            </w:r>
                            <w:r>
                              <w:t>Figure 4 Fabry Perot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left:0;text-align:left;margin-left:142.2pt;margin-top:.45pt;width:160.05pt;height: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XwNAIAAGkEAAAOAAAAZHJzL2Uyb0RvYy54bWysVE2P2yAQvVfqf0DcG+dDm26t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" stroked="f">
                <v:textbox inset="0,0,0,0">
                  <w:txbxContent>
                    <w:p w14:paraId="16229C04" w14:textId="30B17F39" w:rsidR="00DB149B" w:rsidRPr="00374EE2" w:rsidRDefault="00DB149B" w:rsidP="00DB149B">
                      <w:pPr>
                        <w:pStyle w:val="Caption"/>
                        <w:rPr>
                          <w:noProof/>
                        </w:rPr>
                      </w:pPr>
                      <w:r>
                        <w:t xml:space="preserve">          </w:t>
                      </w:r>
                      <w:r w:rsidR="00126ED7">
                        <w:t xml:space="preserve">       </w:t>
                      </w:r>
                      <w:r>
                        <w:t>Figure 4 Fabry Perot filter</w:t>
                      </w:r>
                    </w:p>
                  </w:txbxContent>
                </v:textbox>
                <w10:wrap type="square" anchorx="margin"/>
              </v:shape>
            </w:pict>
          </mc:Fallback>
        </mc:AlternateContent>
      </w:r>
    </w:p>
    <w:p w14:paraId="36567E59" w14:textId="77777777" w:rsidR="002A67E7" w:rsidRDefault="00A82BA4" w:rsidP="004B7AFF">
      <w:pPr>
        <w:jc w:val="both"/>
        <w:rPr>
          <w:noProof/>
        </w:rPr>
      </w:pPr>
      <w:r>
        <w:rPr>
          <w:noProof/>
        </w:rPr>
        <w:t xml:space="preserve">                             </w:t>
      </w:r>
    </w:p>
    <w:p w14:paraId="5BFF3AAA" w14:textId="77777777" w:rsidR="002A67E7" w:rsidRDefault="002A67E7" w:rsidP="004B7AFF">
      <w:pPr>
        <w:jc w:val="both"/>
        <w:rPr>
          <w:noProof/>
        </w:rPr>
      </w:pPr>
    </w:p>
    <w:p w14:paraId="1C135CA8" w14:textId="77777777" w:rsidR="002A67E7" w:rsidRDefault="002A67E7" w:rsidP="004B7AFF">
      <w:pPr>
        <w:jc w:val="both"/>
        <w:rPr>
          <w:noProof/>
        </w:rPr>
      </w:pPr>
    </w:p>
    <w:p w14:paraId="11FCC07F" w14:textId="77777777" w:rsidR="002A67E7" w:rsidRDefault="002A67E7" w:rsidP="004B7AFF">
      <w:pPr>
        <w:jc w:val="both"/>
        <w:rPr>
          <w:noProof/>
        </w:rPr>
      </w:pPr>
    </w:p>
    <w:p w14:paraId="17CB78CD" w14:textId="5BB8EB0E" w:rsidR="004B7AFF" w:rsidRDefault="002A67E7" w:rsidP="004B7AFF">
      <w:pPr>
        <w:jc w:val="both"/>
        <w:rPr>
          <w:noProof/>
        </w:rPr>
      </w:pPr>
      <w:r>
        <w:rPr>
          <w:noProof/>
        </w:rPr>
        <w:t xml:space="preserve">     </w:t>
      </w:r>
      <w:r w:rsidR="00A82BA4">
        <w:rPr>
          <w:noProof/>
        </w:rPr>
        <w:t xml:space="preserve">     </w:t>
      </w:r>
      <w:r w:rsidR="00E3012D" w:rsidRPr="00E3012D">
        <w:rPr>
          <w:noProof/>
        </w:rPr>
        <w:t xml:space="preserve"> </w:t>
      </w:r>
      <w:r w:rsidR="00E3012D">
        <w:rPr>
          <w:noProof/>
          <w:lang w:val="en-IN" w:eastAsia="en-IN"/>
        </w:rPr>
        <w:drawing>
          <wp:inline distT="0" distB="0" distL="0" distR="0" wp14:anchorId="40FEA00C" wp14:editId="34A4CE24">
            <wp:extent cx="4552950"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924" cy="2516408"/>
                    </a:xfrm>
                    <a:prstGeom prst="rect">
                      <a:avLst/>
                    </a:prstGeom>
                  </pic:spPr>
                </pic:pic>
              </a:graphicData>
            </a:graphic>
          </wp:inline>
        </w:drawing>
      </w:r>
      <w:commentRangeStart w:id="41"/>
      <w:commentRangeEnd w:id="41"/>
      <w:r w:rsidR="00DD4DFD">
        <w:rPr>
          <w:rStyle w:val="CommentReference"/>
        </w:rPr>
        <w:commentReference w:id="41"/>
      </w:r>
    </w:p>
    <w:p w14:paraId="4943AA5F" w14:textId="29F70D5D" w:rsidR="00D17552" w:rsidRDefault="00D17552" w:rsidP="004B7AFF">
      <w:pPr>
        <w:jc w:val="both"/>
        <w:rPr>
          <w:noProof/>
        </w:rPr>
      </w:pPr>
    </w:p>
    <w:p w14:paraId="325AC13B" w14:textId="44E1DCB0" w:rsidR="00D12F17" w:rsidRPr="00B11987" w:rsidDel="004B1E78" w:rsidRDefault="007901B2" w:rsidP="004B7AFF">
      <w:pPr>
        <w:jc w:val="both"/>
        <w:rPr>
          <w:del w:id="42" w:author="Safoura" w:date="2019-01-08T15:34:00Z"/>
          <w:rFonts w:ascii="Arial Black" w:hAnsi="Arial Black" w:cs="Arial"/>
          <w:sz w:val="28"/>
          <w:szCs w:val="28"/>
        </w:rPr>
      </w:pPr>
      <w:r>
        <w:rPr>
          <w:noProof/>
          <w:lang w:val="en-IN" w:eastAsia="en-IN"/>
        </w:rPr>
        <w:lastRenderedPageBreak/>
        <mc:AlternateContent>
          <mc:Choice Requires="wps">
            <w:drawing>
              <wp:anchor distT="0" distB="0" distL="114300" distR="114300" simplePos="0" relativeHeight="251668480" behindDoc="0" locked="0" layoutInCell="1" allowOverlap="1" wp14:anchorId="46D74CA6" wp14:editId="360DE4AD">
                <wp:simplePos x="0" y="0"/>
                <wp:positionH relativeFrom="margin">
                  <wp:posOffset>1647190</wp:posOffset>
                </wp:positionH>
                <wp:positionV relativeFrom="paragraph">
                  <wp:posOffset>2476500</wp:posOffset>
                </wp:positionV>
                <wp:extent cx="3038475" cy="32004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320040"/>
                        </a:xfrm>
                        <a:prstGeom prst="rect">
                          <a:avLst/>
                        </a:prstGeom>
                        <a:solidFill>
                          <a:prstClr val="white"/>
                        </a:solidFill>
                        <a:ln>
                          <a:noFill/>
                        </a:ln>
                      </wps:spPr>
                      <wps:txbx>
                        <w:txbxContent>
                          <w:p w14:paraId="337C8C12" w14:textId="5E92FCFA" w:rsidR="007901B2" w:rsidRPr="00374EE2" w:rsidRDefault="007901B2" w:rsidP="007901B2">
                            <w:pPr>
                              <w:pStyle w:val="Caption"/>
                              <w:rPr>
                                <w:noProof/>
                              </w:rPr>
                            </w:pPr>
                            <w:r>
                              <w:t xml:space="preserve">                       Figure 5 </w:t>
                            </w:r>
                            <w:ins w:id="43" w:author="Yannan Shen" w:date="2019-01-05T21:24:00Z">
                              <w:r w:rsidR="00DD4DFD">
                                <w:t xml:space="preserve">Transmission curve showing </w:t>
                              </w:r>
                            </w:ins>
                            <w:r>
                              <w:t>Finesse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129.7pt;margin-top:195pt;width:239.25pt;height:25.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" stroked="f">
                <v:textbox inset="0,0,0,0">
                  <w:txbxContent>
                    <w:p w14:paraId="337C8C12" w14:textId="5E92FCFA" w:rsidR="007901B2" w:rsidRPr="00374EE2" w:rsidRDefault="007901B2" w:rsidP="007901B2">
                      <w:pPr>
                        <w:pStyle w:val="Caption"/>
                        <w:rPr>
                          <w:noProof/>
                        </w:rPr>
                      </w:pPr>
                      <w:r>
                        <w:t xml:space="preserve">                       Figure 5 </w:t>
                      </w:r>
                      <w:ins w:id="44" w:author="Yannan Shen" w:date="2019-01-05T21:24:00Z">
                        <w:r w:rsidR="00DD4DFD">
                          <w:t xml:space="preserve">Transmission curve showing </w:t>
                        </w:r>
                      </w:ins>
                      <w:r>
                        <w:t>Finesse</w:t>
                      </w:r>
                    </w:p>
                  </w:txbxContent>
                </v:textbox>
                <w10:wrap type="square" anchorx="margin"/>
              </v:shape>
            </w:pict>
          </mc:Fallback>
        </mc:AlternateContent>
      </w:r>
      <w:r w:rsidR="00B11987">
        <w:rPr>
          <w:rFonts w:ascii="Arial Black" w:hAnsi="Arial Black" w:cs="Arial"/>
          <w:sz w:val="28"/>
          <w:szCs w:val="28"/>
        </w:rPr>
        <w:t xml:space="preserve">       </w:t>
      </w:r>
      <w:r w:rsidR="00A82BA4" w:rsidRPr="00B11987">
        <w:rPr>
          <w:noProof/>
          <w:lang w:val="en-IN" w:eastAsia="en-IN"/>
        </w:rPr>
        <w:drawing>
          <wp:inline distT="0" distB="0" distL="0" distR="0" wp14:anchorId="29700A44" wp14:editId="1B1E9CD3">
            <wp:extent cx="3872230" cy="2469496"/>
            <wp:effectExtent l="0" t="0" r="0" b="7620"/>
            <wp:docPr id="20" name="Picture 20" descr="Image result for finesse in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finesse in optic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1438" cy="2520011"/>
                    </a:xfrm>
                    <a:prstGeom prst="rect">
                      <a:avLst/>
                    </a:prstGeom>
                    <a:noFill/>
                    <a:ln>
                      <a:noFill/>
                    </a:ln>
                  </pic:spPr>
                </pic:pic>
              </a:graphicData>
            </a:graphic>
          </wp:inline>
        </w:drawing>
      </w:r>
      <w:commentRangeStart w:id="45"/>
      <w:commentRangeEnd w:id="45"/>
      <w:r w:rsidR="00DD4DFD" w:rsidRPr="00B11987">
        <w:rPr>
          <w:rStyle w:val="CommentReference"/>
        </w:rPr>
        <w:commentReference w:id="45"/>
      </w:r>
    </w:p>
    <w:p w14:paraId="4A95DE25" w14:textId="4E0A954B" w:rsidR="00126ED7" w:rsidDel="004B1E78" w:rsidRDefault="00126ED7" w:rsidP="004B7AFF">
      <w:pPr>
        <w:jc w:val="both"/>
        <w:rPr>
          <w:del w:id="46" w:author="Safoura" w:date="2019-01-08T15:34:00Z"/>
          <w:rFonts w:ascii="Arial Black" w:hAnsi="Arial Black" w:cs="Arial"/>
          <w:sz w:val="28"/>
          <w:szCs w:val="28"/>
        </w:rPr>
      </w:pPr>
    </w:p>
    <w:p w14:paraId="01F0FF5C" w14:textId="070E2CED" w:rsidR="00126ED7" w:rsidDel="004B1E78" w:rsidRDefault="00126ED7" w:rsidP="004B7AFF">
      <w:pPr>
        <w:jc w:val="both"/>
        <w:rPr>
          <w:del w:id="47" w:author="Safoura" w:date="2019-01-08T15:34:00Z"/>
          <w:rFonts w:ascii="Arial Black" w:hAnsi="Arial Black" w:cs="Arial"/>
          <w:sz w:val="28"/>
          <w:szCs w:val="28"/>
        </w:rPr>
      </w:pPr>
    </w:p>
    <w:p w14:paraId="127AE970" w14:textId="3C6BD068" w:rsidR="00126ED7" w:rsidRDefault="00126ED7" w:rsidP="004B7AFF">
      <w:pPr>
        <w:jc w:val="both"/>
        <w:rPr>
          <w:rFonts w:ascii="Arial Black" w:hAnsi="Arial Black" w:cs="Arial"/>
          <w:sz w:val="28"/>
          <w:szCs w:val="28"/>
        </w:rPr>
      </w:pPr>
    </w:p>
    <w:p w14:paraId="41BBB8BC" w14:textId="77777777" w:rsidR="002A67E7" w:rsidRDefault="002A67E7" w:rsidP="004B7AFF">
      <w:pPr>
        <w:jc w:val="both"/>
        <w:rPr>
          <w:rFonts w:ascii="Arial Black" w:hAnsi="Arial Black" w:cs="Arial"/>
          <w:sz w:val="28"/>
          <w:szCs w:val="28"/>
        </w:rPr>
      </w:pPr>
    </w:p>
    <w:p w14:paraId="10B424B5" w14:textId="6C820F74" w:rsidR="00D12F17" w:rsidRPr="00B11987" w:rsidRDefault="00D12F17" w:rsidP="000E576D">
      <w:pPr>
        <w:pStyle w:val="Heading1"/>
        <w:rPr>
          <w:highlight w:val="yellow"/>
        </w:rPr>
      </w:pPr>
      <w:bookmarkStart w:id="48" w:name="_Toc534363431"/>
      <w:r w:rsidRPr="00B11987">
        <w:rPr>
          <w:highlight w:val="yellow"/>
        </w:rPr>
        <w:t>Simulation</w:t>
      </w:r>
      <w:bookmarkEnd w:id="48"/>
      <w:r w:rsidRPr="00B11987">
        <w:rPr>
          <w:highlight w:val="yellow"/>
        </w:rPr>
        <w:t xml:space="preserve"> </w:t>
      </w:r>
    </w:p>
    <w:p w14:paraId="5497CE60" w14:textId="27DC3031" w:rsidR="00D12F17" w:rsidRDefault="00B11987" w:rsidP="00B11987">
      <w:pPr>
        <w:pStyle w:val="ListParagraph"/>
        <w:tabs>
          <w:tab w:val="left" w:pos="1290"/>
        </w:tabs>
        <w:ind w:left="360"/>
        <w:jc w:val="both"/>
        <w:rPr>
          <w:rFonts w:ascii="Arial Black" w:hAnsi="Arial Black" w:cs="Arial"/>
          <w:sz w:val="28"/>
          <w:szCs w:val="28"/>
        </w:rPr>
      </w:pPr>
      <w:r>
        <w:rPr>
          <w:rFonts w:ascii="Arial Black" w:hAnsi="Arial Black" w:cs="Arial"/>
          <w:sz w:val="28"/>
          <w:szCs w:val="28"/>
        </w:rPr>
        <w:tab/>
      </w:r>
    </w:p>
    <w:p w14:paraId="75C189B1" w14:textId="77777777" w:rsidR="00641AFA" w:rsidRDefault="00641AFA" w:rsidP="00D12F17">
      <w:pPr>
        <w:pStyle w:val="ListParagraph"/>
        <w:ind w:left="360"/>
        <w:jc w:val="both"/>
        <w:rPr>
          <w:rFonts w:ascii="Arial Black" w:hAnsi="Arial Black" w:cs="Arial"/>
          <w:sz w:val="28"/>
          <w:szCs w:val="28"/>
        </w:rPr>
      </w:pPr>
    </w:p>
    <w:p w14:paraId="6C2E6599" w14:textId="329B2018" w:rsidR="005066F2" w:rsidRPr="00641AFA" w:rsidRDefault="00D12F17" w:rsidP="000E576D">
      <w:pPr>
        <w:pStyle w:val="Heading2"/>
      </w:pPr>
      <w:bookmarkStart w:id="49" w:name="_Toc534363432"/>
      <w:r>
        <w:t>Task 1</w:t>
      </w:r>
      <w:bookmarkEnd w:id="49"/>
    </w:p>
    <w:p w14:paraId="08644E0C" w14:textId="30BB79DD" w:rsidR="00D17552" w:rsidRDefault="00A94670" w:rsidP="00D17552">
      <w:pPr>
        <w:jc w:val="both"/>
        <w:rPr>
          <w:rFonts w:ascii="Arial" w:hAnsi="Arial" w:cs="Arial"/>
          <w:sz w:val="24"/>
          <w:szCs w:val="24"/>
        </w:rPr>
      </w:pPr>
      <w:r>
        <w:rPr>
          <w:rFonts w:ascii="Arial" w:hAnsi="Arial" w:cs="Arial"/>
          <w:sz w:val="24"/>
          <w:szCs w:val="24"/>
        </w:rPr>
        <w:t>Initially in this task we have</w:t>
      </w:r>
      <w:r w:rsidR="000F259D">
        <w:rPr>
          <w:rFonts w:ascii="Arial" w:hAnsi="Arial" w:cs="Arial"/>
          <w:sz w:val="24"/>
          <w:szCs w:val="24"/>
        </w:rPr>
        <w:t xml:space="preserve"> simulated a DBR </w:t>
      </w:r>
      <w:r w:rsidR="00421FBC">
        <w:rPr>
          <w:rFonts w:ascii="Arial" w:hAnsi="Arial" w:cs="Arial"/>
          <w:sz w:val="24"/>
          <w:szCs w:val="24"/>
        </w:rPr>
        <w:t xml:space="preserve">of 25 layers </w:t>
      </w:r>
      <w:r w:rsidR="000F259D">
        <w:rPr>
          <w:rFonts w:ascii="Arial" w:hAnsi="Arial" w:cs="Arial"/>
          <w:sz w:val="24"/>
          <w:szCs w:val="24"/>
        </w:rPr>
        <w:t>having</w:t>
      </w:r>
      <w:r w:rsidR="00421FBC">
        <w:rPr>
          <w:rFonts w:ascii="Arial" w:hAnsi="Arial" w:cs="Arial"/>
          <w:sz w:val="24"/>
          <w:szCs w:val="24"/>
        </w:rPr>
        <w:t xml:space="preserve"> </w:t>
      </w:r>
      <w:r w:rsidR="000F259D">
        <w:rPr>
          <w:rFonts w:ascii="Arial" w:hAnsi="Arial" w:cs="Arial"/>
          <w:sz w:val="24"/>
          <w:szCs w:val="24"/>
        </w:rPr>
        <w:t>alternat</w:t>
      </w:r>
      <w:ins w:id="50" w:author="Yannan Shen" w:date="2019-01-05T21:30:00Z">
        <w:r w:rsidR="00DD4DFD">
          <w:rPr>
            <w:rFonts w:ascii="Arial" w:hAnsi="Arial" w:cs="Arial"/>
            <w:sz w:val="24"/>
            <w:szCs w:val="24"/>
          </w:rPr>
          <w:t>ive</w:t>
        </w:r>
      </w:ins>
      <w:r w:rsidR="000F259D">
        <w:rPr>
          <w:rFonts w:ascii="Arial" w:hAnsi="Arial" w:cs="Arial"/>
          <w:sz w:val="24"/>
          <w:szCs w:val="24"/>
        </w:rPr>
        <w:t xml:space="preserve"> layer</w:t>
      </w:r>
      <w:ins w:id="51" w:author="Yannan Shen" w:date="2019-01-05T21:30:00Z">
        <w:r w:rsidR="00DD4DFD">
          <w:rPr>
            <w:rFonts w:ascii="Arial" w:hAnsi="Arial" w:cs="Arial"/>
            <w:sz w:val="24"/>
            <w:szCs w:val="24"/>
          </w:rPr>
          <w:t>s</w:t>
        </w:r>
      </w:ins>
      <w:r w:rsidR="000F259D">
        <w:rPr>
          <w:rFonts w:ascii="Arial" w:hAnsi="Arial" w:cs="Arial"/>
          <w:sz w:val="24"/>
          <w:szCs w:val="24"/>
        </w:rPr>
        <w:t xml:space="preserve"> of </w:t>
      </w:r>
      <w:commentRangeStart w:id="52"/>
      <w:r w:rsidR="000F259D">
        <w:rPr>
          <w:rFonts w:ascii="Arial" w:hAnsi="Arial" w:cs="Arial"/>
          <w:sz w:val="24"/>
          <w:szCs w:val="24"/>
        </w:rPr>
        <w:t>SiO</w:t>
      </w:r>
      <w:r w:rsidR="000F259D" w:rsidRPr="00DD4DFD">
        <w:rPr>
          <w:rFonts w:ascii="Arial" w:hAnsi="Arial" w:cs="Arial"/>
          <w:sz w:val="24"/>
          <w:szCs w:val="24"/>
          <w:vertAlign w:val="subscript"/>
          <w:rPrChange w:id="53" w:author="Yannan Shen" w:date="2019-01-05T21:29:00Z">
            <w:rPr>
              <w:rFonts w:ascii="Arial" w:hAnsi="Arial" w:cs="Arial"/>
              <w:sz w:val="24"/>
              <w:szCs w:val="24"/>
            </w:rPr>
          </w:rPrChange>
        </w:rPr>
        <w:t>2</w:t>
      </w:r>
      <w:r w:rsidR="000F259D">
        <w:rPr>
          <w:rFonts w:ascii="Arial" w:hAnsi="Arial" w:cs="Arial"/>
          <w:sz w:val="24"/>
          <w:szCs w:val="24"/>
        </w:rPr>
        <w:t xml:space="preserve"> </w:t>
      </w:r>
      <w:commentRangeEnd w:id="52"/>
      <w:r w:rsidR="00DD4DFD">
        <w:rPr>
          <w:rStyle w:val="CommentReference"/>
        </w:rPr>
        <w:commentReference w:id="52"/>
      </w:r>
      <w:r w:rsidR="000F259D">
        <w:rPr>
          <w:rFonts w:ascii="Arial" w:hAnsi="Arial" w:cs="Arial"/>
          <w:sz w:val="24"/>
          <w:szCs w:val="24"/>
        </w:rPr>
        <w:t>and Si3N4.</w:t>
      </w:r>
      <w:r w:rsidR="00421FBC">
        <w:rPr>
          <w:rFonts w:ascii="Arial" w:hAnsi="Arial" w:cs="Arial"/>
          <w:sz w:val="24"/>
          <w:szCs w:val="24"/>
        </w:rPr>
        <w:t xml:space="preserve"> </w:t>
      </w:r>
      <w:r w:rsidR="000F259D">
        <w:rPr>
          <w:rFonts w:ascii="Arial" w:hAnsi="Arial" w:cs="Arial"/>
          <w:sz w:val="24"/>
          <w:szCs w:val="24"/>
        </w:rPr>
        <w:t>Silicon nitride has higher refractive index compared to</w:t>
      </w:r>
      <w:r w:rsidR="00421FBC">
        <w:rPr>
          <w:rFonts w:ascii="Arial" w:hAnsi="Arial" w:cs="Arial"/>
          <w:sz w:val="24"/>
          <w:szCs w:val="24"/>
        </w:rPr>
        <w:t xml:space="preserve"> silicon dioxide. </w:t>
      </w:r>
      <w:r w:rsidR="00A33CA8">
        <w:rPr>
          <w:rFonts w:ascii="Arial" w:hAnsi="Arial" w:cs="Arial"/>
          <w:sz w:val="24"/>
          <w:szCs w:val="24"/>
        </w:rPr>
        <w:t>This DBR has a Stopband for 500-600</w:t>
      </w:r>
      <w:ins w:id="54" w:author="Yannan Shen" w:date="2019-01-05T21:31:00Z">
        <w:r w:rsidR="00DD4DFD">
          <w:rPr>
            <w:rFonts w:ascii="Arial" w:hAnsi="Arial" w:cs="Arial"/>
            <w:sz w:val="24"/>
            <w:szCs w:val="24"/>
          </w:rPr>
          <w:t xml:space="preserve"> </w:t>
        </w:r>
      </w:ins>
      <w:r w:rsidR="00A33CA8">
        <w:rPr>
          <w:rFonts w:ascii="Arial" w:hAnsi="Arial" w:cs="Arial"/>
          <w:sz w:val="24"/>
          <w:szCs w:val="24"/>
        </w:rPr>
        <w:t>nm</w:t>
      </w:r>
      <w:ins w:id="55" w:author="Yannan Shen" w:date="2019-01-05T21:32:00Z">
        <w:r w:rsidR="002534E2">
          <w:rPr>
            <w:rFonts w:ascii="Arial" w:hAnsi="Arial" w:cs="Arial"/>
            <w:sz w:val="24"/>
            <w:szCs w:val="24"/>
          </w:rPr>
          <w:t xml:space="preserve"> with central wavelength at 550 </w:t>
        </w:r>
        <w:proofErr w:type="spellStart"/>
        <w:r w:rsidR="002534E2">
          <w:rPr>
            <w:rFonts w:ascii="Arial" w:hAnsi="Arial" w:cs="Arial"/>
            <w:sz w:val="24"/>
            <w:szCs w:val="24"/>
          </w:rPr>
          <w:t>nm</w:t>
        </w:r>
      </w:ins>
      <w:r w:rsidR="00A33CA8">
        <w:rPr>
          <w:rFonts w:ascii="Arial" w:hAnsi="Arial" w:cs="Arial"/>
          <w:sz w:val="24"/>
          <w:szCs w:val="24"/>
        </w:rPr>
        <w:t>.</w:t>
      </w:r>
      <w:r w:rsidR="00421FBC">
        <w:rPr>
          <w:rFonts w:ascii="Arial" w:hAnsi="Arial" w:cs="Arial"/>
          <w:sz w:val="24"/>
          <w:szCs w:val="24"/>
        </w:rPr>
        <w:t>The</w:t>
      </w:r>
      <w:proofErr w:type="spellEnd"/>
      <w:r w:rsidR="00421FBC">
        <w:rPr>
          <w:rFonts w:ascii="Arial" w:hAnsi="Arial" w:cs="Arial"/>
          <w:sz w:val="24"/>
          <w:szCs w:val="24"/>
        </w:rPr>
        <w:t xml:space="preserve"> reflectance curve </w:t>
      </w:r>
      <w:r w:rsidR="00B35B45">
        <w:rPr>
          <w:rFonts w:ascii="Arial" w:hAnsi="Arial" w:cs="Arial"/>
          <w:sz w:val="24"/>
          <w:szCs w:val="24"/>
        </w:rPr>
        <w:t xml:space="preserve">of the DBR is obtained as shown </w:t>
      </w:r>
      <w:ins w:id="56" w:author="Yannan Shen" w:date="2019-01-05T21:31:00Z">
        <w:r w:rsidR="002534E2">
          <w:rPr>
            <w:rFonts w:ascii="Arial" w:hAnsi="Arial" w:cs="Arial"/>
            <w:sz w:val="24"/>
            <w:szCs w:val="24"/>
          </w:rPr>
          <w:t>in</w:t>
        </w:r>
      </w:ins>
      <w:ins w:id="57" w:author="Yannan Shen" w:date="2019-01-05T21:32:00Z">
        <w:r w:rsidR="002534E2">
          <w:rPr>
            <w:rFonts w:ascii="Arial" w:hAnsi="Arial" w:cs="Arial"/>
            <w:sz w:val="24"/>
            <w:szCs w:val="24"/>
          </w:rPr>
          <w:t xml:space="preserve"> Figure 3.1</w:t>
        </w:r>
      </w:ins>
      <w:r w:rsidR="00421FBC">
        <w:rPr>
          <w:rFonts w:ascii="Arial" w:hAnsi="Arial" w:cs="Arial"/>
          <w:sz w:val="24"/>
          <w:szCs w:val="24"/>
        </w:rPr>
        <w:t>,</w:t>
      </w:r>
    </w:p>
    <w:p w14:paraId="34FE348D" w14:textId="77777777" w:rsidR="00B11987" w:rsidRDefault="00B11987" w:rsidP="00D17552">
      <w:pPr>
        <w:jc w:val="both"/>
        <w:rPr>
          <w:rFonts w:ascii="Arial" w:hAnsi="Arial" w:cs="Arial"/>
          <w:sz w:val="24"/>
          <w:szCs w:val="24"/>
        </w:rPr>
      </w:pPr>
    </w:p>
    <w:p w14:paraId="1732D4CD" w14:textId="77777777" w:rsidR="00B11987" w:rsidRDefault="00B11987" w:rsidP="00D17552">
      <w:pPr>
        <w:jc w:val="both"/>
        <w:rPr>
          <w:rFonts w:ascii="Arial" w:hAnsi="Arial" w:cs="Arial"/>
          <w:sz w:val="24"/>
          <w:szCs w:val="24"/>
        </w:rPr>
      </w:pPr>
    </w:p>
    <w:p w14:paraId="141A6C34" w14:textId="77777777" w:rsidR="00B11987" w:rsidRDefault="00B11987" w:rsidP="00D17552">
      <w:pPr>
        <w:jc w:val="both"/>
        <w:rPr>
          <w:rFonts w:ascii="Arial" w:hAnsi="Arial" w:cs="Arial"/>
          <w:sz w:val="24"/>
          <w:szCs w:val="24"/>
        </w:rPr>
      </w:pPr>
    </w:p>
    <w:p w14:paraId="54B5D56A" w14:textId="77777777" w:rsidR="00B11987" w:rsidRDefault="00B11987" w:rsidP="00D17552">
      <w:pPr>
        <w:jc w:val="both"/>
        <w:rPr>
          <w:rFonts w:ascii="Arial" w:hAnsi="Arial" w:cs="Arial"/>
          <w:sz w:val="24"/>
          <w:szCs w:val="24"/>
        </w:rPr>
      </w:pPr>
    </w:p>
    <w:p w14:paraId="5EC92B22" w14:textId="77777777" w:rsidR="00B11987" w:rsidRDefault="00B11987" w:rsidP="00D17552">
      <w:pPr>
        <w:jc w:val="both"/>
        <w:rPr>
          <w:rFonts w:ascii="Arial" w:hAnsi="Arial" w:cs="Arial"/>
          <w:sz w:val="24"/>
          <w:szCs w:val="24"/>
        </w:rPr>
      </w:pPr>
    </w:p>
    <w:p w14:paraId="66889935" w14:textId="77777777" w:rsidR="00B11987" w:rsidRDefault="00B11987" w:rsidP="00D17552">
      <w:pPr>
        <w:jc w:val="both"/>
        <w:rPr>
          <w:rFonts w:ascii="Arial" w:hAnsi="Arial" w:cs="Arial"/>
          <w:sz w:val="24"/>
          <w:szCs w:val="24"/>
        </w:rPr>
      </w:pPr>
    </w:p>
    <w:p w14:paraId="216A68A3" w14:textId="77777777" w:rsidR="00B11987" w:rsidRDefault="00B11987" w:rsidP="00D17552">
      <w:pPr>
        <w:jc w:val="both"/>
        <w:rPr>
          <w:rFonts w:ascii="Arial" w:hAnsi="Arial" w:cs="Arial"/>
          <w:sz w:val="24"/>
          <w:szCs w:val="24"/>
        </w:rPr>
      </w:pPr>
    </w:p>
    <w:p w14:paraId="0A3CFBA7" w14:textId="77777777" w:rsidR="00B11987" w:rsidRDefault="00B11987" w:rsidP="00D17552">
      <w:pPr>
        <w:jc w:val="both"/>
        <w:rPr>
          <w:rFonts w:ascii="Arial" w:hAnsi="Arial" w:cs="Arial"/>
          <w:sz w:val="24"/>
          <w:szCs w:val="24"/>
        </w:rPr>
      </w:pPr>
    </w:p>
    <w:p w14:paraId="608EDF40" w14:textId="77777777" w:rsidR="00B11987" w:rsidRDefault="00B11987" w:rsidP="00D17552">
      <w:pPr>
        <w:jc w:val="both"/>
        <w:rPr>
          <w:rFonts w:ascii="Arial" w:hAnsi="Arial" w:cs="Arial"/>
          <w:sz w:val="24"/>
          <w:szCs w:val="24"/>
        </w:rPr>
      </w:pPr>
    </w:p>
    <w:p w14:paraId="6417932F" w14:textId="77777777" w:rsidR="00B11987" w:rsidRDefault="00B11987" w:rsidP="00D17552">
      <w:pPr>
        <w:jc w:val="both"/>
        <w:rPr>
          <w:rFonts w:ascii="Arial" w:hAnsi="Arial" w:cs="Arial"/>
          <w:sz w:val="24"/>
          <w:szCs w:val="24"/>
        </w:rPr>
      </w:pPr>
    </w:p>
    <w:p w14:paraId="7776525B" w14:textId="77777777" w:rsidR="00B11987" w:rsidRDefault="00B11987" w:rsidP="00D17552">
      <w:pPr>
        <w:jc w:val="both"/>
        <w:rPr>
          <w:rFonts w:ascii="Arial" w:hAnsi="Arial" w:cs="Arial"/>
          <w:sz w:val="24"/>
          <w:szCs w:val="24"/>
        </w:rPr>
      </w:pPr>
    </w:p>
    <w:p w14:paraId="11425690" w14:textId="77777777" w:rsidR="00B11987" w:rsidRDefault="00B11987" w:rsidP="00D17552">
      <w:pPr>
        <w:jc w:val="both"/>
        <w:rPr>
          <w:rFonts w:ascii="Arial" w:hAnsi="Arial" w:cs="Arial"/>
          <w:sz w:val="24"/>
          <w:szCs w:val="24"/>
        </w:rPr>
      </w:pPr>
    </w:p>
    <w:p w14:paraId="38FF7C33" w14:textId="77777777" w:rsidR="00B11987" w:rsidRDefault="00B11987" w:rsidP="00D17552">
      <w:pPr>
        <w:jc w:val="both"/>
        <w:rPr>
          <w:rFonts w:ascii="Arial" w:hAnsi="Arial" w:cs="Arial"/>
          <w:sz w:val="24"/>
          <w:szCs w:val="24"/>
        </w:rPr>
      </w:pPr>
    </w:p>
    <w:p w14:paraId="3C4C789C" w14:textId="77777777" w:rsidR="00B11987" w:rsidRDefault="00B11987" w:rsidP="00D17552">
      <w:pPr>
        <w:jc w:val="both"/>
        <w:rPr>
          <w:rFonts w:ascii="Arial" w:hAnsi="Arial" w:cs="Arial"/>
          <w:sz w:val="24"/>
          <w:szCs w:val="24"/>
        </w:rPr>
      </w:pPr>
    </w:p>
    <w:p w14:paraId="5CBBC878" w14:textId="77777777" w:rsidR="00B11987" w:rsidRDefault="00B11987" w:rsidP="00D17552">
      <w:pPr>
        <w:jc w:val="both"/>
        <w:rPr>
          <w:rFonts w:ascii="Arial" w:hAnsi="Arial" w:cs="Arial"/>
          <w:sz w:val="24"/>
          <w:szCs w:val="24"/>
        </w:rPr>
      </w:pPr>
    </w:p>
    <w:p w14:paraId="2B068E98" w14:textId="77777777" w:rsidR="00B11987" w:rsidRDefault="00B11987" w:rsidP="00D17552">
      <w:pPr>
        <w:jc w:val="both"/>
        <w:rPr>
          <w:rFonts w:ascii="Arial" w:hAnsi="Arial" w:cs="Arial"/>
          <w:sz w:val="24"/>
          <w:szCs w:val="24"/>
        </w:rPr>
      </w:pPr>
    </w:p>
    <w:p w14:paraId="35991F62" w14:textId="77777777" w:rsidR="00B11987" w:rsidRDefault="00B11987" w:rsidP="00D17552">
      <w:pPr>
        <w:jc w:val="both"/>
        <w:rPr>
          <w:rFonts w:ascii="Arial" w:hAnsi="Arial" w:cs="Arial"/>
          <w:sz w:val="24"/>
          <w:szCs w:val="24"/>
        </w:rPr>
      </w:pPr>
    </w:p>
    <w:p w14:paraId="4E55B4FD" w14:textId="77777777" w:rsidR="00B11987" w:rsidRDefault="00B11987" w:rsidP="00D17552">
      <w:pPr>
        <w:jc w:val="both"/>
        <w:rPr>
          <w:rFonts w:ascii="Arial" w:hAnsi="Arial" w:cs="Arial"/>
          <w:sz w:val="24"/>
          <w:szCs w:val="24"/>
        </w:rPr>
      </w:pPr>
    </w:p>
    <w:p w14:paraId="490D2534" w14:textId="77777777" w:rsidR="00B11987" w:rsidRDefault="00B11987" w:rsidP="00D17552">
      <w:pPr>
        <w:jc w:val="both"/>
        <w:rPr>
          <w:rFonts w:ascii="Arial" w:hAnsi="Arial" w:cs="Arial"/>
          <w:sz w:val="24"/>
          <w:szCs w:val="24"/>
        </w:rPr>
      </w:pPr>
    </w:p>
    <w:p w14:paraId="185906D2" w14:textId="77777777" w:rsidR="00B11987" w:rsidRDefault="00B11987" w:rsidP="00D17552">
      <w:pPr>
        <w:jc w:val="both"/>
        <w:rPr>
          <w:rFonts w:ascii="Arial" w:hAnsi="Arial" w:cs="Arial"/>
          <w:sz w:val="24"/>
          <w:szCs w:val="24"/>
        </w:rPr>
      </w:pPr>
    </w:p>
    <w:p w14:paraId="2A677258" w14:textId="77777777" w:rsidR="00B11987" w:rsidRDefault="00B11987" w:rsidP="00D17552">
      <w:pPr>
        <w:jc w:val="both"/>
        <w:rPr>
          <w:rFonts w:ascii="Arial" w:hAnsi="Arial" w:cs="Arial"/>
          <w:sz w:val="24"/>
          <w:szCs w:val="24"/>
        </w:rPr>
      </w:pPr>
    </w:p>
    <w:p w14:paraId="5D9A5B74" w14:textId="77777777" w:rsidR="00B11987" w:rsidRDefault="00B11987" w:rsidP="00D17552">
      <w:pPr>
        <w:jc w:val="both"/>
        <w:rPr>
          <w:rFonts w:ascii="Arial" w:hAnsi="Arial" w:cs="Arial"/>
          <w:sz w:val="24"/>
          <w:szCs w:val="24"/>
        </w:rPr>
      </w:pPr>
    </w:p>
    <w:p w14:paraId="05B367E8" w14:textId="77777777" w:rsidR="00B11987" w:rsidRDefault="00B11987" w:rsidP="00D17552">
      <w:pPr>
        <w:jc w:val="both"/>
        <w:rPr>
          <w:rFonts w:ascii="Arial" w:hAnsi="Arial" w:cs="Arial"/>
          <w:sz w:val="24"/>
          <w:szCs w:val="24"/>
        </w:rPr>
      </w:pPr>
    </w:p>
    <w:p w14:paraId="4EA5DEEF" w14:textId="77777777" w:rsidR="00B11987" w:rsidRDefault="00B11987" w:rsidP="00D17552">
      <w:pPr>
        <w:jc w:val="both"/>
        <w:rPr>
          <w:rFonts w:ascii="Arial" w:hAnsi="Arial" w:cs="Arial"/>
          <w:sz w:val="24"/>
          <w:szCs w:val="24"/>
        </w:rPr>
      </w:pPr>
    </w:p>
    <w:p w14:paraId="4C6664BE" w14:textId="77777777" w:rsidR="00B11987" w:rsidRDefault="00B11987" w:rsidP="00D17552">
      <w:pPr>
        <w:jc w:val="both"/>
        <w:rPr>
          <w:rFonts w:ascii="Arial" w:hAnsi="Arial" w:cs="Arial"/>
          <w:sz w:val="24"/>
          <w:szCs w:val="24"/>
        </w:rPr>
      </w:pPr>
    </w:p>
    <w:p w14:paraId="0F33B8C6" w14:textId="77777777" w:rsidR="00B11987" w:rsidRDefault="00B11987" w:rsidP="00D17552">
      <w:pPr>
        <w:jc w:val="both"/>
        <w:rPr>
          <w:rFonts w:ascii="Arial" w:hAnsi="Arial" w:cs="Arial"/>
          <w:sz w:val="24"/>
          <w:szCs w:val="24"/>
        </w:rPr>
      </w:pPr>
    </w:p>
    <w:p w14:paraId="4E443F0C" w14:textId="77777777" w:rsidR="00B11987" w:rsidRDefault="00B11987" w:rsidP="00D17552">
      <w:pPr>
        <w:jc w:val="both"/>
        <w:rPr>
          <w:rFonts w:ascii="Arial" w:hAnsi="Arial" w:cs="Arial"/>
          <w:sz w:val="24"/>
          <w:szCs w:val="24"/>
        </w:rPr>
      </w:pPr>
    </w:p>
    <w:p w14:paraId="2B339543" w14:textId="77777777" w:rsidR="00B11987" w:rsidRDefault="00B11987" w:rsidP="00D17552">
      <w:pPr>
        <w:jc w:val="both"/>
        <w:rPr>
          <w:rFonts w:ascii="Arial" w:hAnsi="Arial" w:cs="Arial"/>
          <w:sz w:val="24"/>
          <w:szCs w:val="24"/>
        </w:rPr>
      </w:pPr>
    </w:p>
    <w:p w14:paraId="74F20660" w14:textId="77777777" w:rsidR="00B11987" w:rsidRDefault="00B11987" w:rsidP="00D17552">
      <w:pPr>
        <w:jc w:val="both"/>
        <w:rPr>
          <w:rFonts w:ascii="Arial" w:hAnsi="Arial" w:cs="Arial"/>
          <w:sz w:val="24"/>
          <w:szCs w:val="24"/>
        </w:rPr>
      </w:pPr>
    </w:p>
    <w:p w14:paraId="03EB8551" w14:textId="77777777" w:rsidR="00B11987" w:rsidRDefault="00B11987" w:rsidP="00D17552">
      <w:pPr>
        <w:jc w:val="both"/>
        <w:rPr>
          <w:rFonts w:ascii="Arial" w:hAnsi="Arial" w:cs="Arial"/>
          <w:sz w:val="24"/>
          <w:szCs w:val="24"/>
        </w:rPr>
      </w:pPr>
    </w:p>
    <w:p w14:paraId="7D663263" w14:textId="77777777" w:rsidR="00B11987" w:rsidRDefault="00B11987" w:rsidP="00D17552">
      <w:pPr>
        <w:jc w:val="both"/>
        <w:rPr>
          <w:rFonts w:ascii="Arial" w:hAnsi="Arial" w:cs="Arial"/>
          <w:sz w:val="24"/>
          <w:szCs w:val="24"/>
        </w:rPr>
      </w:pPr>
    </w:p>
    <w:p w14:paraId="54A8087C" w14:textId="77777777" w:rsidR="00B11987" w:rsidRDefault="00B11987" w:rsidP="00D17552">
      <w:pPr>
        <w:jc w:val="both"/>
        <w:rPr>
          <w:rFonts w:ascii="Arial" w:hAnsi="Arial" w:cs="Arial"/>
          <w:sz w:val="24"/>
          <w:szCs w:val="24"/>
        </w:rPr>
      </w:pPr>
    </w:p>
    <w:p w14:paraId="4D5A5516" w14:textId="77777777" w:rsidR="00B11987" w:rsidRDefault="00B11987" w:rsidP="00D17552">
      <w:pPr>
        <w:jc w:val="both"/>
        <w:rPr>
          <w:rFonts w:ascii="Arial" w:hAnsi="Arial" w:cs="Arial"/>
          <w:sz w:val="24"/>
          <w:szCs w:val="24"/>
        </w:rPr>
      </w:pPr>
    </w:p>
    <w:p w14:paraId="1D7F173E" w14:textId="77777777" w:rsidR="00B11987" w:rsidRDefault="00B11987" w:rsidP="00D17552">
      <w:pPr>
        <w:jc w:val="both"/>
        <w:rPr>
          <w:rFonts w:ascii="Arial" w:hAnsi="Arial" w:cs="Arial"/>
          <w:sz w:val="24"/>
          <w:szCs w:val="24"/>
        </w:rPr>
      </w:pPr>
    </w:p>
    <w:p w14:paraId="2FAB6EBB" w14:textId="77777777" w:rsidR="00B11987" w:rsidRDefault="00B11987" w:rsidP="00D17552">
      <w:pPr>
        <w:jc w:val="both"/>
        <w:rPr>
          <w:rFonts w:ascii="Arial" w:hAnsi="Arial" w:cs="Arial"/>
          <w:sz w:val="24"/>
          <w:szCs w:val="24"/>
        </w:rPr>
      </w:pPr>
    </w:p>
    <w:p w14:paraId="5EC3C12A" w14:textId="77777777" w:rsidR="00B11987" w:rsidRDefault="00B11987" w:rsidP="00D17552">
      <w:pPr>
        <w:jc w:val="both"/>
        <w:rPr>
          <w:rFonts w:ascii="Arial" w:hAnsi="Arial" w:cs="Arial"/>
          <w:sz w:val="24"/>
          <w:szCs w:val="24"/>
        </w:rPr>
      </w:pPr>
    </w:p>
    <w:p w14:paraId="16D6622B" w14:textId="77777777" w:rsidR="00B11987" w:rsidRDefault="00B11987" w:rsidP="00D17552">
      <w:pPr>
        <w:jc w:val="both"/>
        <w:rPr>
          <w:rFonts w:ascii="Arial" w:hAnsi="Arial" w:cs="Arial"/>
          <w:sz w:val="24"/>
          <w:szCs w:val="24"/>
        </w:rPr>
      </w:pPr>
    </w:p>
    <w:p w14:paraId="3980D367" w14:textId="77777777" w:rsidR="00B11987" w:rsidRDefault="00B11987" w:rsidP="00D17552">
      <w:pPr>
        <w:jc w:val="both"/>
        <w:rPr>
          <w:rFonts w:ascii="Arial" w:hAnsi="Arial" w:cs="Arial"/>
          <w:sz w:val="24"/>
          <w:szCs w:val="24"/>
        </w:rPr>
      </w:pPr>
    </w:p>
    <w:p w14:paraId="1E3AF0B5" w14:textId="77777777" w:rsidR="00B11987" w:rsidRDefault="00B11987" w:rsidP="00D17552">
      <w:pPr>
        <w:jc w:val="both"/>
        <w:rPr>
          <w:rFonts w:ascii="Arial" w:hAnsi="Arial" w:cs="Arial"/>
          <w:sz w:val="24"/>
          <w:szCs w:val="24"/>
        </w:rPr>
      </w:pPr>
    </w:p>
    <w:p w14:paraId="563124DF" w14:textId="77777777" w:rsidR="00B11987" w:rsidRDefault="00B11987" w:rsidP="00D17552">
      <w:pPr>
        <w:jc w:val="both"/>
        <w:rPr>
          <w:rFonts w:ascii="Arial" w:hAnsi="Arial" w:cs="Arial"/>
          <w:sz w:val="24"/>
          <w:szCs w:val="24"/>
        </w:rPr>
      </w:pPr>
    </w:p>
    <w:p w14:paraId="3660660A" w14:textId="77777777" w:rsidR="00B11987" w:rsidRDefault="00B11987" w:rsidP="00D17552">
      <w:pPr>
        <w:jc w:val="both"/>
        <w:rPr>
          <w:rFonts w:ascii="Arial" w:hAnsi="Arial" w:cs="Arial"/>
          <w:sz w:val="24"/>
          <w:szCs w:val="24"/>
        </w:rPr>
      </w:pPr>
    </w:p>
    <w:p w14:paraId="2B375E1B" w14:textId="77777777" w:rsidR="00B11987" w:rsidRDefault="00B11987" w:rsidP="00D17552">
      <w:pPr>
        <w:jc w:val="both"/>
        <w:rPr>
          <w:rFonts w:ascii="Arial" w:hAnsi="Arial" w:cs="Arial"/>
          <w:sz w:val="24"/>
          <w:szCs w:val="24"/>
        </w:rPr>
      </w:pPr>
    </w:p>
    <w:p w14:paraId="06220ECC" w14:textId="77777777" w:rsidR="00B11987" w:rsidRDefault="00B11987" w:rsidP="00D17552">
      <w:pPr>
        <w:jc w:val="both"/>
        <w:rPr>
          <w:rFonts w:ascii="Arial" w:hAnsi="Arial" w:cs="Arial"/>
          <w:sz w:val="24"/>
          <w:szCs w:val="24"/>
        </w:rPr>
      </w:pPr>
    </w:p>
    <w:p w14:paraId="639E6B8B" w14:textId="77777777" w:rsidR="00B11987" w:rsidRDefault="00B11987" w:rsidP="00D17552">
      <w:pPr>
        <w:jc w:val="both"/>
        <w:rPr>
          <w:rFonts w:ascii="Arial" w:hAnsi="Arial" w:cs="Arial"/>
          <w:sz w:val="24"/>
          <w:szCs w:val="24"/>
        </w:rPr>
      </w:pPr>
    </w:p>
    <w:p w14:paraId="4F909F9E" w14:textId="77777777" w:rsidR="00B11987" w:rsidRDefault="00B11987" w:rsidP="00D17552">
      <w:pPr>
        <w:jc w:val="both"/>
        <w:rPr>
          <w:rFonts w:ascii="Arial" w:hAnsi="Arial" w:cs="Arial"/>
          <w:sz w:val="24"/>
          <w:szCs w:val="24"/>
        </w:rPr>
      </w:pPr>
    </w:p>
    <w:p w14:paraId="7A484E5B" w14:textId="77777777" w:rsidR="00B11987" w:rsidRDefault="00B11987" w:rsidP="00D17552">
      <w:pPr>
        <w:jc w:val="both"/>
        <w:rPr>
          <w:rFonts w:ascii="Arial" w:hAnsi="Arial" w:cs="Arial"/>
          <w:sz w:val="24"/>
          <w:szCs w:val="24"/>
        </w:rPr>
      </w:pPr>
    </w:p>
    <w:p w14:paraId="42F2F0B8" w14:textId="77777777" w:rsidR="00B11987" w:rsidRDefault="00B11987" w:rsidP="00D17552">
      <w:pPr>
        <w:jc w:val="both"/>
        <w:rPr>
          <w:rFonts w:ascii="Arial" w:hAnsi="Arial" w:cs="Arial"/>
          <w:sz w:val="24"/>
          <w:szCs w:val="24"/>
        </w:rPr>
      </w:pPr>
    </w:p>
    <w:p w14:paraId="7D099FD4" w14:textId="77777777" w:rsidR="00B11987" w:rsidRDefault="00B11987" w:rsidP="00D17552">
      <w:pPr>
        <w:jc w:val="both"/>
        <w:rPr>
          <w:rFonts w:ascii="Arial" w:hAnsi="Arial" w:cs="Arial"/>
          <w:sz w:val="24"/>
          <w:szCs w:val="24"/>
        </w:rPr>
      </w:pPr>
    </w:p>
    <w:p w14:paraId="754571D0" w14:textId="77777777" w:rsidR="00B11987" w:rsidRDefault="00B11987" w:rsidP="00D17552">
      <w:pPr>
        <w:jc w:val="both"/>
        <w:rPr>
          <w:rFonts w:ascii="Arial" w:hAnsi="Arial" w:cs="Arial"/>
          <w:sz w:val="24"/>
          <w:szCs w:val="24"/>
        </w:rPr>
      </w:pPr>
    </w:p>
    <w:p w14:paraId="042C24B0" w14:textId="77777777" w:rsidR="00B11987" w:rsidRDefault="00B11987" w:rsidP="00D17552">
      <w:pPr>
        <w:jc w:val="both"/>
        <w:rPr>
          <w:rFonts w:ascii="Arial" w:hAnsi="Arial" w:cs="Arial"/>
          <w:sz w:val="24"/>
          <w:szCs w:val="24"/>
        </w:rPr>
      </w:pPr>
    </w:p>
    <w:p w14:paraId="2C882B9C" w14:textId="77777777" w:rsidR="00B11987" w:rsidRDefault="00B11987" w:rsidP="00D17552">
      <w:pPr>
        <w:jc w:val="both"/>
        <w:rPr>
          <w:rFonts w:ascii="Arial" w:hAnsi="Arial" w:cs="Arial"/>
          <w:sz w:val="24"/>
          <w:szCs w:val="24"/>
        </w:rPr>
      </w:pPr>
    </w:p>
    <w:p w14:paraId="7EFDD7EF" w14:textId="77777777" w:rsidR="00B11987" w:rsidRDefault="00B11987" w:rsidP="00D17552">
      <w:pPr>
        <w:jc w:val="both"/>
        <w:rPr>
          <w:rFonts w:ascii="Arial" w:hAnsi="Arial" w:cs="Arial"/>
          <w:sz w:val="24"/>
          <w:szCs w:val="24"/>
        </w:rPr>
      </w:pPr>
    </w:p>
    <w:p w14:paraId="6B51EAFA" w14:textId="77777777" w:rsidR="00B11987" w:rsidRDefault="00B11987" w:rsidP="00D17552">
      <w:pPr>
        <w:jc w:val="both"/>
        <w:rPr>
          <w:rFonts w:ascii="Arial" w:hAnsi="Arial" w:cs="Arial"/>
          <w:sz w:val="24"/>
          <w:szCs w:val="24"/>
        </w:rPr>
      </w:pPr>
    </w:p>
    <w:p w14:paraId="40B05C1A" w14:textId="77777777" w:rsidR="00B11987" w:rsidRDefault="00B11987" w:rsidP="00D17552">
      <w:pPr>
        <w:jc w:val="both"/>
        <w:rPr>
          <w:rFonts w:ascii="Arial" w:hAnsi="Arial" w:cs="Arial"/>
          <w:sz w:val="24"/>
          <w:szCs w:val="24"/>
        </w:rPr>
      </w:pPr>
    </w:p>
    <w:p w14:paraId="48CA1ED9" w14:textId="77777777" w:rsidR="00B11987" w:rsidRDefault="00B11987" w:rsidP="00D17552">
      <w:pPr>
        <w:jc w:val="both"/>
        <w:rPr>
          <w:rFonts w:ascii="Arial" w:hAnsi="Arial" w:cs="Arial"/>
          <w:sz w:val="24"/>
          <w:szCs w:val="24"/>
        </w:rPr>
      </w:pPr>
    </w:p>
    <w:p w14:paraId="0D0E36AA" w14:textId="77777777" w:rsidR="00B11987" w:rsidRDefault="00B11987" w:rsidP="00D17552">
      <w:pPr>
        <w:jc w:val="both"/>
        <w:rPr>
          <w:rFonts w:ascii="Arial" w:hAnsi="Arial" w:cs="Arial"/>
          <w:sz w:val="24"/>
          <w:szCs w:val="24"/>
        </w:rPr>
      </w:pPr>
    </w:p>
    <w:p w14:paraId="7553C456" w14:textId="77777777" w:rsidR="00B11987" w:rsidRDefault="00B11987" w:rsidP="00D17552">
      <w:pPr>
        <w:jc w:val="both"/>
        <w:rPr>
          <w:rFonts w:ascii="Arial" w:hAnsi="Arial" w:cs="Arial"/>
          <w:sz w:val="24"/>
          <w:szCs w:val="24"/>
        </w:rPr>
      </w:pPr>
    </w:p>
    <w:p w14:paraId="29A01A5E" w14:textId="77777777" w:rsidR="00B11987" w:rsidRDefault="00B11987" w:rsidP="00D17552">
      <w:pPr>
        <w:jc w:val="both"/>
        <w:rPr>
          <w:rFonts w:ascii="Arial" w:hAnsi="Arial" w:cs="Arial"/>
          <w:sz w:val="24"/>
          <w:szCs w:val="24"/>
        </w:rPr>
      </w:pPr>
    </w:p>
    <w:p w14:paraId="7E205D30" w14:textId="77777777" w:rsidR="00B11987" w:rsidRDefault="00B11987" w:rsidP="00D17552">
      <w:pPr>
        <w:jc w:val="both"/>
        <w:rPr>
          <w:rFonts w:ascii="Arial" w:hAnsi="Arial" w:cs="Arial"/>
          <w:sz w:val="24"/>
          <w:szCs w:val="24"/>
        </w:rPr>
      </w:pPr>
    </w:p>
    <w:p w14:paraId="3AA400DC" w14:textId="77777777" w:rsidR="00B11987" w:rsidRDefault="00B11987" w:rsidP="00D17552">
      <w:pPr>
        <w:jc w:val="both"/>
        <w:rPr>
          <w:rFonts w:ascii="Arial" w:hAnsi="Arial" w:cs="Arial"/>
          <w:sz w:val="24"/>
          <w:szCs w:val="24"/>
        </w:rPr>
      </w:pPr>
    </w:p>
    <w:p w14:paraId="40C1CCAB" w14:textId="77777777" w:rsidR="00B11987" w:rsidRDefault="00B11987" w:rsidP="00D17552">
      <w:pPr>
        <w:jc w:val="both"/>
        <w:rPr>
          <w:rFonts w:ascii="Arial" w:hAnsi="Arial" w:cs="Arial"/>
          <w:sz w:val="24"/>
          <w:szCs w:val="24"/>
        </w:rPr>
      </w:pPr>
    </w:p>
    <w:p w14:paraId="65D5804E" w14:textId="77777777" w:rsidR="00B11987" w:rsidRDefault="00B11987" w:rsidP="00D17552">
      <w:pPr>
        <w:jc w:val="both"/>
        <w:rPr>
          <w:rFonts w:ascii="Arial" w:hAnsi="Arial" w:cs="Arial"/>
          <w:sz w:val="24"/>
          <w:szCs w:val="24"/>
        </w:rPr>
      </w:pPr>
    </w:p>
    <w:p w14:paraId="4AA8156A" w14:textId="77777777" w:rsidR="00B11987" w:rsidRDefault="00B11987" w:rsidP="00D17552">
      <w:pPr>
        <w:jc w:val="both"/>
        <w:rPr>
          <w:rFonts w:ascii="Arial" w:hAnsi="Arial" w:cs="Arial"/>
          <w:sz w:val="24"/>
          <w:szCs w:val="24"/>
        </w:rPr>
      </w:pPr>
    </w:p>
    <w:p w14:paraId="2D4A5E9F" w14:textId="77777777" w:rsidR="00B11987" w:rsidRDefault="00B11987" w:rsidP="00D17552">
      <w:pPr>
        <w:jc w:val="both"/>
        <w:rPr>
          <w:rFonts w:ascii="Arial" w:hAnsi="Arial" w:cs="Arial"/>
          <w:sz w:val="24"/>
          <w:szCs w:val="24"/>
        </w:rPr>
      </w:pPr>
    </w:p>
    <w:p w14:paraId="191CCECF" w14:textId="77777777" w:rsidR="00B11987" w:rsidRDefault="00B11987" w:rsidP="00D17552">
      <w:pPr>
        <w:jc w:val="both"/>
        <w:rPr>
          <w:rFonts w:ascii="Arial" w:hAnsi="Arial" w:cs="Arial"/>
          <w:sz w:val="24"/>
          <w:szCs w:val="24"/>
        </w:rPr>
      </w:pPr>
    </w:p>
    <w:p w14:paraId="013694E6" w14:textId="77777777" w:rsidR="00B11987" w:rsidRDefault="00B11987" w:rsidP="00D17552">
      <w:pPr>
        <w:jc w:val="both"/>
        <w:rPr>
          <w:rFonts w:ascii="Arial" w:hAnsi="Arial" w:cs="Arial"/>
          <w:sz w:val="24"/>
          <w:szCs w:val="24"/>
        </w:rPr>
      </w:pPr>
    </w:p>
    <w:p w14:paraId="25FAE9CA" w14:textId="77777777" w:rsidR="00B11987" w:rsidRDefault="00B11987" w:rsidP="00D17552">
      <w:pPr>
        <w:jc w:val="both"/>
        <w:rPr>
          <w:rFonts w:ascii="Arial" w:hAnsi="Arial" w:cs="Arial"/>
          <w:sz w:val="24"/>
          <w:szCs w:val="24"/>
        </w:rPr>
      </w:pPr>
    </w:p>
    <w:p w14:paraId="25E7A0A2" w14:textId="77777777" w:rsidR="00B11987" w:rsidRDefault="00B11987" w:rsidP="00D17552">
      <w:pPr>
        <w:jc w:val="both"/>
        <w:rPr>
          <w:rFonts w:ascii="Arial" w:hAnsi="Arial" w:cs="Arial"/>
          <w:sz w:val="24"/>
          <w:szCs w:val="24"/>
        </w:rPr>
      </w:pPr>
    </w:p>
    <w:p w14:paraId="420A394F" w14:textId="77777777" w:rsidR="00B11987" w:rsidRDefault="00B11987" w:rsidP="00D17552">
      <w:pPr>
        <w:jc w:val="both"/>
        <w:rPr>
          <w:rFonts w:ascii="Arial" w:hAnsi="Arial" w:cs="Arial"/>
          <w:sz w:val="24"/>
          <w:szCs w:val="24"/>
        </w:rPr>
      </w:pPr>
    </w:p>
    <w:p w14:paraId="1D4574B7" w14:textId="77777777" w:rsidR="00B11987" w:rsidRDefault="00B11987" w:rsidP="00D17552">
      <w:pPr>
        <w:jc w:val="both"/>
        <w:rPr>
          <w:rFonts w:ascii="Arial" w:hAnsi="Arial" w:cs="Arial"/>
          <w:sz w:val="24"/>
          <w:szCs w:val="24"/>
        </w:rPr>
      </w:pPr>
    </w:p>
    <w:p w14:paraId="0C9B4695" w14:textId="77777777" w:rsidR="00B11987" w:rsidRDefault="00B11987" w:rsidP="00D17552">
      <w:pPr>
        <w:jc w:val="both"/>
        <w:rPr>
          <w:rFonts w:ascii="Arial" w:hAnsi="Arial" w:cs="Arial"/>
          <w:sz w:val="24"/>
          <w:szCs w:val="24"/>
        </w:rPr>
      </w:pPr>
    </w:p>
    <w:p w14:paraId="3BEF7B26" w14:textId="77777777" w:rsidR="00B11987" w:rsidRDefault="00B11987" w:rsidP="00D17552">
      <w:pPr>
        <w:jc w:val="both"/>
        <w:rPr>
          <w:rFonts w:ascii="Arial" w:hAnsi="Arial" w:cs="Arial"/>
          <w:sz w:val="24"/>
          <w:szCs w:val="24"/>
        </w:rPr>
      </w:pPr>
    </w:p>
    <w:p w14:paraId="6D544368" w14:textId="77777777" w:rsidR="00B11987" w:rsidRDefault="00B11987" w:rsidP="00D17552">
      <w:pPr>
        <w:jc w:val="both"/>
        <w:rPr>
          <w:rFonts w:ascii="Arial" w:hAnsi="Arial" w:cs="Arial"/>
          <w:sz w:val="24"/>
          <w:szCs w:val="24"/>
        </w:rPr>
      </w:pPr>
    </w:p>
    <w:p w14:paraId="54AAEE7B" w14:textId="77777777" w:rsidR="00B11987" w:rsidRDefault="00B11987" w:rsidP="00D17552">
      <w:pPr>
        <w:jc w:val="both"/>
        <w:rPr>
          <w:rFonts w:ascii="Arial" w:hAnsi="Arial" w:cs="Arial"/>
          <w:sz w:val="24"/>
          <w:szCs w:val="24"/>
        </w:rPr>
      </w:pPr>
    </w:p>
    <w:p w14:paraId="3C8BCEB5" w14:textId="77777777" w:rsidR="00B11987" w:rsidRDefault="00B11987" w:rsidP="00D17552">
      <w:pPr>
        <w:jc w:val="both"/>
        <w:rPr>
          <w:rFonts w:ascii="Arial" w:hAnsi="Arial" w:cs="Arial"/>
          <w:sz w:val="24"/>
          <w:szCs w:val="24"/>
        </w:rPr>
      </w:pPr>
    </w:p>
    <w:p w14:paraId="5A85D06A" w14:textId="77777777" w:rsidR="00B11987" w:rsidRDefault="00B11987" w:rsidP="00D17552">
      <w:pPr>
        <w:jc w:val="both"/>
        <w:rPr>
          <w:rFonts w:ascii="Arial" w:hAnsi="Arial" w:cs="Arial"/>
          <w:sz w:val="24"/>
          <w:szCs w:val="24"/>
        </w:rPr>
      </w:pPr>
    </w:p>
    <w:p w14:paraId="5A996A77" w14:textId="77777777" w:rsidR="00B11987" w:rsidRDefault="00B11987" w:rsidP="00D17552">
      <w:pPr>
        <w:jc w:val="both"/>
        <w:rPr>
          <w:rFonts w:ascii="Arial" w:hAnsi="Arial" w:cs="Arial"/>
          <w:sz w:val="24"/>
          <w:szCs w:val="24"/>
        </w:rPr>
      </w:pPr>
    </w:p>
    <w:p w14:paraId="4A965004" w14:textId="77777777" w:rsidR="00B11987" w:rsidRDefault="00B11987" w:rsidP="00D17552">
      <w:pPr>
        <w:jc w:val="both"/>
        <w:rPr>
          <w:rFonts w:ascii="Arial" w:hAnsi="Arial" w:cs="Arial"/>
          <w:sz w:val="24"/>
          <w:szCs w:val="24"/>
        </w:rPr>
      </w:pPr>
    </w:p>
    <w:p w14:paraId="03887BCE" w14:textId="77777777" w:rsidR="00B11987" w:rsidRDefault="00B11987" w:rsidP="00D17552">
      <w:pPr>
        <w:jc w:val="both"/>
        <w:rPr>
          <w:rFonts w:ascii="Arial" w:hAnsi="Arial" w:cs="Arial"/>
          <w:sz w:val="24"/>
          <w:szCs w:val="24"/>
        </w:rPr>
      </w:pPr>
    </w:p>
    <w:p w14:paraId="260232DA" w14:textId="77777777" w:rsidR="00B11987" w:rsidRDefault="00B11987" w:rsidP="00D17552">
      <w:pPr>
        <w:jc w:val="both"/>
        <w:rPr>
          <w:rFonts w:ascii="Arial" w:hAnsi="Arial" w:cs="Arial"/>
          <w:sz w:val="24"/>
          <w:szCs w:val="24"/>
        </w:rPr>
      </w:pPr>
    </w:p>
    <w:p w14:paraId="3D65A4B2" w14:textId="77777777" w:rsidR="00B11987" w:rsidRDefault="00B11987" w:rsidP="00D17552">
      <w:pPr>
        <w:jc w:val="both"/>
        <w:rPr>
          <w:rFonts w:ascii="Arial" w:hAnsi="Arial" w:cs="Arial"/>
          <w:sz w:val="24"/>
          <w:szCs w:val="24"/>
        </w:rPr>
      </w:pPr>
    </w:p>
    <w:p w14:paraId="7F6C0FC9" w14:textId="77777777" w:rsidR="00B11987" w:rsidRDefault="00B11987" w:rsidP="00D17552">
      <w:pPr>
        <w:jc w:val="both"/>
        <w:rPr>
          <w:rFonts w:ascii="Arial" w:hAnsi="Arial" w:cs="Arial"/>
          <w:sz w:val="24"/>
          <w:szCs w:val="24"/>
        </w:rPr>
      </w:pPr>
    </w:p>
    <w:p w14:paraId="6FA68B07" w14:textId="77777777" w:rsidR="00B11987" w:rsidRDefault="00B11987" w:rsidP="00D17552">
      <w:pPr>
        <w:jc w:val="both"/>
        <w:rPr>
          <w:rFonts w:ascii="Arial" w:hAnsi="Arial" w:cs="Arial"/>
          <w:sz w:val="24"/>
          <w:szCs w:val="24"/>
        </w:rPr>
      </w:pPr>
    </w:p>
    <w:p w14:paraId="633072DE" w14:textId="77777777" w:rsidR="00B11987" w:rsidRDefault="00B11987" w:rsidP="00D17552">
      <w:pPr>
        <w:jc w:val="both"/>
        <w:rPr>
          <w:rFonts w:ascii="Arial" w:hAnsi="Arial" w:cs="Arial"/>
          <w:sz w:val="24"/>
          <w:szCs w:val="24"/>
        </w:rPr>
      </w:pPr>
    </w:p>
    <w:p w14:paraId="54B39B12" w14:textId="77777777" w:rsidR="00B11987" w:rsidRDefault="00B11987" w:rsidP="00D17552">
      <w:pPr>
        <w:jc w:val="both"/>
        <w:rPr>
          <w:rFonts w:ascii="Arial" w:hAnsi="Arial" w:cs="Arial"/>
          <w:sz w:val="24"/>
          <w:szCs w:val="24"/>
        </w:rPr>
      </w:pPr>
    </w:p>
    <w:p w14:paraId="0950D503" w14:textId="77777777" w:rsidR="00B11987" w:rsidRDefault="00B11987" w:rsidP="00D17552">
      <w:pPr>
        <w:jc w:val="both"/>
        <w:rPr>
          <w:rFonts w:ascii="Arial" w:hAnsi="Arial" w:cs="Arial"/>
          <w:sz w:val="24"/>
          <w:szCs w:val="24"/>
        </w:rPr>
      </w:pPr>
    </w:p>
    <w:p w14:paraId="7D0894E6" w14:textId="77777777" w:rsidR="00B11987" w:rsidRDefault="00B11987" w:rsidP="00D17552">
      <w:pPr>
        <w:jc w:val="both"/>
        <w:rPr>
          <w:rFonts w:ascii="Arial" w:hAnsi="Arial" w:cs="Arial"/>
          <w:sz w:val="24"/>
          <w:szCs w:val="24"/>
        </w:rPr>
      </w:pPr>
    </w:p>
    <w:p w14:paraId="4D454054" w14:textId="77777777" w:rsidR="00B11987" w:rsidRDefault="00B11987" w:rsidP="00D17552">
      <w:pPr>
        <w:jc w:val="both"/>
        <w:rPr>
          <w:rFonts w:ascii="Arial" w:hAnsi="Arial" w:cs="Arial"/>
          <w:sz w:val="24"/>
          <w:szCs w:val="24"/>
        </w:rPr>
      </w:pPr>
    </w:p>
    <w:p w14:paraId="74C1AB42" w14:textId="77777777" w:rsidR="00B11987" w:rsidRDefault="00B11987" w:rsidP="00D17552">
      <w:pPr>
        <w:jc w:val="both"/>
        <w:rPr>
          <w:rFonts w:ascii="Arial" w:hAnsi="Arial" w:cs="Arial"/>
          <w:sz w:val="24"/>
          <w:szCs w:val="24"/>
        </w:rPr>
      </w:pPr>
    </w:p>
    <w:p w14:paraId="44D3ED86" w14:textId="77777777" w:rsidR="00B11987" w:rsidRDefault="00B11987" w:rsidP="00D17552">
      <w:pPr>
        <w:jc w:val="both"/>
        <w:rPr>
          <w:rFonts w:ascii="Arial" w:hAnsi="Arial" w:cs="Arial"/>
          <w:sz w:val="24"/>
          <w:szCs w:val="24"/>
        </w:rPr>
      </w:pPr>
    </w:p>
    <w:p w14:paraId="114C12E9" w14:textId="77777777" w:rsidR="00B11987" w:rsidRDefault="00B11987" w:rsidP="00D17552">
      <w:pPr>
        <w:jc w:val="both"/>
        <w:rPr>
          <w:rFonts w:ascii="Arial" w:hAnsi="Arial" w:cs="Arial"/>
          <w:sz w:val="24"/>
          <w:szCs w:val="24"/>
        </w:rPr>
      </w:pPr>
    </w:p>
    <w:p w14:paraId="2E7E3755" w14:textId="77777777" w:rsidR="00B11987" w:rsidRDefault="00B11987" w:rsidP="00D17552">
      <w:pPr>
        <w:jc w:val="both"/>
        <w:rPr>
          <w:rFonts w:ascii="Arial" w:hAnsi="Arial" w:cs="Arial"/>
          <w:sz w:val="24"/>
          <w:szCs w:val="24"/>
        </w:rPr>
      </w:pPr>
    </w:p>
    <w:p w14:paraId="3B1D84AE" w14:textId="77777777" w:rsidR="00B11987" w:rsidRDefault="00B11987" w:rsidP="00D17552">
      <w:pPr>
        <w:jc w:val="both"/>
        <w:rPr>
          <w:rFonts w:ascii="Arial" w:hAnsi="Arial" w:cs="Arial"/>
          <w:sz w:val="24"/>
          <w:szCs w:val="24"/>
        </w:rPr>
      </w:pPr>
    </w:p>
    <w:p w14:paraId="7677E804" w14:textId="77777777" w:rsidR="00B11987" w:rsidRDefault="00B11987" w:rsidP="00D17552">
      <w:pPr>
        <w:jc w:val="both"/>
        <w:rPr>
          <w:rFonts w:ascii="Arial" w:hAnsi="Arial" w:cs="Arial"/>
          <w:sz w:val="24"/>
          <w:szCs w:val="24"/>
        </w:rPr>
      </w:pPr>
    </w:p>
    <w:p w14:paraId="710CD55D" w14:textId="77777777" w:rsidR="00B11987" w:rsidRDefault="00B11987" w:rsidP="00D17552">
      <w:pPr>
        <w:jc w:val="both"/>
        <w:rPr>
          <w:rFonts w:ascii="Arial" w:hAnsi="Arial" w:cs="Arial"/>
          <w:sz w:val="24"/>
          <w:szCs w:val="24"/>
        </w:rPr>
      </w:pPr>
    </w:p>
    <w:p w14:paraId="146250FE" w14:textId="77777777" w:rsidR="00B11987" w:rsidRDefault="00B11987" w:rsidP="00D17552">
      <w:pPr>
        <w:jc w:val="both"/>
        <w:rPr>
          <w:rFonts w:ascii="Arial" w:hAnsi="Arial" w:cs="Arial"/>
          <w:sz w:val="24"/>
          <w:szCs w:val="24"/>
        </w:rPr>
      </w:pPr>
    </w:p>
    <w:p w14:paraId="1AC9CBA9" w14:textId="77777777" w:rsidR="00B11987" w:rsidRDefault="00B11987" w:rsidP="00D17552">
      <w:pPr>
        <w:jc w:val="both"/>
        <w:rPr>
          <w:rFonts w:ascii="Arial" w:hAnsi="Arial" w:cs="Arial"/>
          <w:sz w:val="24"/>
          <w:szCs w:val="24"/>
        </w:rPr>
      </w:pPr>
    </w:p>
    <w:p w14:paraId="4A96CC64" w14:textId="77777777" w:rsidR="00B11987" w:rsidRDefault="00B11987" w:rsidP="00D17552">
      <w:pPr>
        <w:jc w:val="both"/>
        <w:rPr>
          <w:rFonts w:ascii="Arial" w:hAnsi="Arial" w:cs="Arial"/>
          <w:sz w:val="24"/>
          <w:szCs w:val="24"/>
        </w:rPr>
      </w:pPr>
    </w:p>
    <w:p w14:paraId="162BE26F" w14:textId="77777777" w:rsidR="00B11987" w:rsidRDefault="00B11987" w:rsidP="00D17552">
      <w:pPr>
        <w:jc w:val="both"/>
        <w:rPr>
          <w:rFonts w:ascii="Arial" w:hAnsi="Arial" w:cs="Arial"/>
          <w:sz w:val="24"/>
          <w:szCs w:val="24"/>
        </w:rPr>
      </w:pPr>
    </w:p>
    <w:p w14:paraId="2C9A8874" w14:textId="77777777" w:rsidR="00B11987" w:rsidRDefault="00B11987" w:rsidP="00D17552">
      <w:pPr>
        <w:jc w:val="both"/>
        <w:rPr>
          <w:rFonts w:ascii="Arial" w:hAnsi="Arial" w:cs="Arial"/>
          <w:sz w:val="24"/>
          <w:szCs w:val="24"/>
        </w:rPr>
      </w:pPr>
    </w:p>
    <w:p w14:paraId="3F719299" w14:textId="77777777" w:rsidR="00B11987" w:rsidRDefault="00B11987" w:rsidP="00D17552">
      <w:pPr>
        <w:jc w:val="both"/>
        <w:rPr>
          <w:rFonts w:ascii="Arial" w:hAnsi="Arial" w:cs="Arial"/>
          <w:sz w:val="24"/>
          <w:szCs w:val="24"/>
        </w:rPr>
      </w:pPr>
    </w:p>
    <w:p w14:paraId="0311C3DD" w14:textId="77777777" w:rsidR="00B11987" w:rsidRDefault="00B11987" w:rsidP="00D17552">
      <w:pPr>
        <w:jc w:val="both"/>
        <w:rPr>
          <w:rFonts w:ascii="Arial" w:hAnsi="Arial" w:cs="Arial"/>
          <w:sz w:val="24"/>
          <w:szCs w:val="24"/>
        </w:rPr>
      </w:pPr>
    </w:p>
    <w:p w14:paraId="5B93A550" w14:textId="77777777" w:rsidR="00B11987" w:rsidRDefault="00B11987" w:rsidP="00D17552">
      <w:pPr>
        <w:jc w:val="both"/>
        <w:rPr>
          <w:rFonts w:ascii="Arial" w:hAnsi="Arial" w:cs="Arial"/>
          <w:sz w:val="24"/>
          <w:szCs w:val="24"/>
        </w:rPr>
      </w:pPr>
    </w:p>
    <w:p w14:paraId="4A39D876" w14:textId="77777777" w:rsidR="00B11987" w:rsidRDefault="00B11987" w:rsidP="00D17552">
      <w:pPr>
        <w:jc w:val="both"/>
        <w:rPr>
          <w:rFonts w:ascii="Arial" w:hAnsi="Arial" w:cs="Arial"/>
          <w:sz w:val="24"/>
          <w:szCs w:val="24"/>
        </w:rPr>
      </w:pPr>
    </w:p>
    <w:p w14:paraId="28321503" w14:textId="77777777" w:rsidR="00B11987" w:rsidRDefault="00B11987" w:rsidP="00D17552">
      <w:pPr>
        <w:jc w:val="both"/>
        <w:rPr>
          <w:rFonts w:ascii="Arial" w:hAnsi="Arial" w:cs="Arial"/>
          <w:sz w:val="24"/>
          <w:szCs w:val="24"/>
        </w:rPr>
      </w:pPr>
    </w:p>
    <w:p w14:paraId="245CEE61" w14:textId="77777777" w:rsidR="00B11987" w:rsidRDefault="00B11987" w:rsidP="00D17552">
      <w:pPr>
        <w:jc w:val="both"/>
        <w:rPr>
          <w:rFonts w:ascii="Arial" w:hAnsi="Arial" w:cs="Arial"/>
          <w:sz w:val="24"/>
          <w:szCs w:val="24"/>
        </w:rPr>
      </w:pPr>
    </w:p>
    <w:p w14:paraId="1C31D45C" w14:textId="77777777" w:rsidR="00B11987" w:rsidRDefault="00B11987" w:rsidP="00D17552">
      <w:pPr>
        <w:jc w:val="both"/>
        <w:rPr>
          <w:rFonts w:ascii="Arial" w:hAnsi="Arial" w:cs="Arial"/>
          <w:sz w:val="24"/>
          <w:szCs w:val="24"/>
        </w:rPr>
      </w:pPr>
    </w:p>
    <w:p w14:paraId="3EAC8E16" w14:textId="77777777" w:rsidR="00B11987" w:rsidRDefault="00B11987" w:rsidP="00D17552">
      <w:pPr>
        <w:jc w:val="both"/>
        <w:rPr>
          <w:rFonts w:ascii="Arial" w:hAnsi="Arial" w:cs="Arial"/>
          <w:sz w:val="24"/>
          <w:szCs w:val="24"/>
        </w:rPr>
      </w:pPr>
    </w:p>
    <w:p w14:paraId="7CD3B276" w14:textId="77777777" w:rsidR="00B11987" w:rsidRDefault="00B11987" w:rsidP="00D17552">
      <w:pPr>
        <w:jc w:val="both"/>
        <w:rPr>
          <w:rFonts w:ascii="Arial" w:hAnsi="Arial" w:cs="Arial"/>
          <w:sz w:val="24"/>
          <w:szCs w:val="24"/>
        </w:rPr>
      </w:pPr>
    </w:p>
    <w:p w14:paraId="60725C37" w14:textId="77777777" w:rsidR="00B11987" w:rsidRDefault="00B11987" w:rsidP="00D17552">
      <w:pPr>
        <w:jc w:val="both"/>
        <w:rPr>
          <w:rFonts w:ascii="Arial" w:hAnsi="Arial" w:cs="Arial"/>
          <w:sz w:val="24"/>
          <w:szCs w:val="24"/>
        </w:rPr>
      </w:pPr>
    </w:p>
    <w:p w14:paraId="1E4893DB" w14:textId="77777777" w:rsidR="00B11987" w:rsidRDefault="00B11987" w:rsidP="00D17552">
      <w:pPr>
        <w:jc w:val="both"/>
        <w:rPr>
          <w:rFonts w:ascii="Arial" w:hAnsi="Arial" w:cs="Arial"/>
          <w:sz w:val="24"/>
          <w:szCs w:val="24"/>
        </w:rPr>
      </w:pPr>
    </w:p>
    <w:p w14:paraId="615D0549" w14:textId="77777777" w:rsidR="00B11987" w:rsidRDefault="00B11987" w:rsidP="00D17552">
      <w:pPr>
        <w:jc w:val="both"/>
        <w:rPr>
          <w:rFonts w:ascii="Arial" w:hAnsi="Arial" w:cs="Arial"/>
          <w:sz w:val="24"/>
          <w:szCs w:val="24"/>
        </w:rPr>
      </w:pPr>
    </w:p>
    <w:p w14:paraId="48A09B5C" w14:textId="77777777" w:rsidR="00B11987" w:rsidRDefault="00B11987" w:rsidP="00D17552">
      <w:pPr>
        <w:jc w:val="both"/>
        <w:rPr>
          <w:rFonts w:ascii="Arial" w:hAnsi="Arial" w:cs="Arial"/>
          <w:sz w:val="24"/>
          <w:szCs w:val="24"/>
        </w:rPr>
      </w:pPr>
    </w:p>
    <w:p w14:paraId="5474EA18" w14:textId="77777777" w:rsidR="00B11987" w:rsidRDefault="00B11987" w:rsidP="00D17552">
      <w:pPr>
        <w:jc w:val="both"/>
        <w:rPr>
          <w:rFonts w:ascii="Arial" w:hAnsi="Arial" w:cs="Arial"/>
          <w:sz w:val="24"/>
          <w:szCs w:val="24"/>
        </w:rPr>
      </w:pPr>
    </w:p>
    <w:p w14:paraId="2445741C" w14:textId="77777777" w:rsidR="00B11987" w:rsidRDefault="00B11987" w:rsidP="00D17552">
      <w:pPr>
        <w:jc w:val="both"/>
        <w:rPr>
          <w:rFonts w:ascii="Arial" w:hAnsi="Arial" w:cs="Arial"/>
          <w:sz w:val="24"/>
          <w:szCs w:val="24"/>
        </w:rPr>
      </w:pPr>
    </w:p>
    <w:p w14:paraId="17842466" w14:textId="77777777" w:rsidR="00B11987" w:rsidRDefault="00B11987" w:rsidP="00D17552">
      <w:pPr>
        <w:jc w:val="both"/>
        <w:rPr>
          <w:rFonts w:ascii="Arial" w:hAnsi="Arial" w:cs="Arial"/>
          <w:sz w:val="24"/>
          <w:szCs w:val="24"/>
        </w:rPr>
      </w:pPr>
    </w:p>
    <w:p w14:paraId="437528CF" w14:textId="77777777" w:rsidR="00B11987" w:rsidRDefault="00B11987" w:rsidP="00D17552">
      <w:pPr>
        <w:jc w:val="both"/>
        <w:rPr>
          <w:rFonts w:ascii="Arial" w:hAnsi="Arial" w:cs="Arial"/>
          <w:sz w:val="24"/>
          <w:szCs w:val="24"/>
        </w:rPr>
      </w:pPr>
    </w:p>
    <w:p w14:paraId="00AB592E" w14:textId="77777777" w:rsidR="00B11987" w:rsidRDefault="00B11987" w:rsidP="00D17552">
      <w:pPr>
        <w:jc w:val="both"/>
        <w:rPr>
          <w:rFonts w:ascii="Arial" w:hAnsi="Arial" w:cs="Arial"/>
          <w:sz w:val="24"/>
          <w:szCs w:val="24"/>
        </w:rPr>
      </w:pPr>
    </w:p>
    <w:p w14:paraId="4888F43B" w14:textId="77777777" w:rsidR="00B11987" w:rsidRDefault="00B11987" w:rsidP="00D17552">
      <w:pPr>
        <w:jc w:val="both"/>
        <w:rPr>
          <w:rFonts w:ascii="Arial" w:hAnsi="Arial" w:cs="Arial"/>
          <w:sz w:val="24"/>
          <w:szCs w:val="24"/>
        </w:rPr>
      </w:pPr>
    </w:p>
    <w:p w14:paraId="490E4FF4" w14:textId="77777777" w:rsidR="00B11987" w:rsidRDefault="00B11987" w:rsidP="00D17552">
      <w:pPr>
        <w:jc w:val="both"/>
        <w:rPr>
          <w:rFonts w:ascii="Arial" w:hAnsi="Arial" w:cs="Arial"/>
          <w:sz w:val="24"/>
          <w:szCs w:val="24"/>
        </w:rPr>
      </w:pPr>
    </w:p>
    <w:p w14:paraId="451E24BF" w14:textId="77777777" w:rsidR="00B11987" w:rsidRDefault="00B11987" w:rsidP="00D17552">
      <w:pPr>
        <w:jc w:val="both"/>
        <w:rPr>
          <w:rFonts w:ascii="Arial" w:hAnsi="Arial" w:cs="Arial"/>
          <w:sz w:val="24"/>
          <w:szCs w:val="24"/>
        </w:rPr>
      </w:pPr>
    </w:p>
    <w:p w14:paraId="30749CD0" w14:textId="77777777" w:rsidR="00B11987" w:rsidRDefault="00B11987" w:rsidP="00D17552">
      <w:pPr>
        <w:jc w:val="both"/>
        <w:rPr>
          <w:rFonts w:ascii="Arial" w:hAnsi="Arial" w:cs="Arial"/>
          <w:sz w:val="24"/>
          <w:szCs w:val="24"/>
        </w:rPr>
      </w:pPr>
    </w:p>
    <w:p w14:paraId="04B0A0D9" w14:textId="77777777" w:rsidR="00B11987" w:rsidRDefault="00B11987" w:rsidP="00D17552">
      <w:pPr>
        <w:jc w:val="both"/>
        <w:rPr>
          <w:rFonts w:ascii="Arial" w:hAnsi="Arial" w:cs="Arial"/>
          <w:sz w:val="24"/>
          <w:szCs w:val="24"/>
        </w:rPr>
      </w:pPr>
    </w:p>
    <w:p w14:paraId="07174AAD" w14:textId="77777777" w:rsidR="00B11987" w:rsidRDefault="00B11987" w:rsidP="00D17552">
      <w:pPr>
        <w:jc w:val="both"/>
        <w:rPr>
          <w:rFonts w:ascii="Arial" w:hAnsi="Arial" w:cs="Arial"/>
          <w:sz w:val="24"/>
          <w:szCs w:val="24"/>
        </w:rPr>
      </w:pPr>
    </w:p>
    <w:p w14:paraId="239877E9" w14:textId="77777777" w:rsidR="00B11987" w:rsidRDefault="00B11987" w:rsidP="00D17552">
      <w:pPr>
        <w:jc w:val="both"/>
        <w:rPr>
          <w:rFonts w:ascii="Arial" w:hAnsi="Arial" w:cs="Arial"/>
          <w:sz w:val="24"/>
          <w:szCs w:val="24"/>
        </w:rPr>
      </w:pPr>
    </w:p>
    <w:p w14:paraId="2B3CEDCD" w14:textId="77777777" w:rsidR="00B11987" w:rsidRDefault="00B11987" w:rsidP="00D17552">
      <w:pPr>
        <w:jc w:val="both"/>
        <w:rPr>
          <w:rFonts w:ascii="Arial" w:hAnsi="Arial" w:cs="Arial"/>
          <w:sz w:val="24"/>
          <w:szCs w:val="24"/>
        </w:rPr>
      </w:pPr>
    </w:p>
    <w:p w14:paraId="5B7BA83D" w14:textId="77777777" w:rsidR="00B11987" w:rsidRDefault="00B11987" w:rsidP="00D17552">
      <w:pPr>
        <w:jc w:val="both"/>
        <w:rPr>
          <w:rFonts w:ascii="Arial" w:hAnsi="Arial" w:cs="Arial"/>
          <w:sz w:val="24"/>
          <w:szCs w:val="24"/>
        </w:rPr>
      </w:pPr>
    </w:p>
    <w:p w14:paraId="31F2130A" w14:textId="77777777" w:rsidR="00B11987" w:rsidRDefault="00B11987" w:rsidP="00D17552">
      <w:pPr>
        <w:jc w:val="both"/>
        <w:rPr>
          <w:rFonts w:ascii="Arial" w:hAnsi="Arial" w:cs="Arial"/>
          <w:sz w:val="24"/>
          <w:szCs w:val="24"/>
        </w:rPr>
      </w:pPr>
    </w:p>
    <w:p w14:paraId="2ED1292C" w14:textId="77777777" w:rsidR="00B11987" w:rsidRDefault="00B11987" w:rsidP="00D17552">
      <w:pPr>
        <w:jc w:val="both"/>
        <w:rPr>
          <w:rFonts w:ascii="Arial" w:hAnsi="Arial" w:cs="Arial"/>
          <w:sz w:val="24"/>
          <w:szCs w:val="24"/>
        </w:rPr>
      </w:pPr>
    </w:p>
    <w:p w14:paraId="29253BDA" w14:textId="77777777" w:rsidR="00B11987" w:rsidRDefault="00B11987" w:rsidP="00D17552">
      <w:pPr>
        <w:jc w:val="both"/>
        <w:rPr>
          <w:rFonts w:ascii="Arial" w:hAnsi="Arial" w:cs="Arial"/>
          <w:sz w:val="24"/>
          <w:szCs w:val="24"/>
        </w:rPr>
      </w:pPr>
    </w:p>
    <w:p w14:paraId="1475DCE2" w14:textId="77777777" w:rsidR="00B11987" w:rsidRDefault="00B11987" w:rsidP="00D17552">
      <w:pPr>
        <w:jc w:val="both"/>
        <w:rPr>
          <w:rFonts w:ascii="Arial" w:hAnsi="Arial" w:cs="Arial"/>
          <w:sz w:val="24"/>
          <w:szCs w:val="24"/>
        </w:rPr>
      </w:pPr>
    </w:p>
    <w:p w14:paraId="08A796E8" w14:textId="77777777" w:rsidR="00B11987" w:rsidRDefault="00B11987" w:rsidP="00D17552">
      <w:pPr>
        <w:jc w:val="both"/>
        <w:rPr>
          <w:rFonts w:ascii="Arial" w:hAnsi="Arial" w:cs="Arial"/>
          <w:sz w:val="24"/>
          <w:szCs w:val="24"/>
        </w:rPr>
      </w:pPr>
    </w:p>
    <w:p w14:paraId="2054FCBA" w14:textId="77777777" w:rsidR="00B11987" w:rsidRDefault="00B11987" w:rsidP="00D17552">
      <w:pPr>
        <w:jc w:val="both"/>
        <w:rPr>
          <w:rFonts w:ascii="Arial" w:hAnsi="Arial" w:cs="Arial"/>
          <w:sz w:val="24"/>
          <w:szCs w:val="24"/>
        </w:rPr>
      </w:pPr>
    </w:p>
    <w:p w14:paraId="7770391E" w14:textId="77777777" w:rsidR="00B11987" w:rsidRDefault="00B11987" w:rsidP="00D17552">
      <w:pPr>
        <w:jc w:val="both"/>
        <w:rPr>
          <w:rFonts w:ascii="Arial" w:hAnsi="Arial" w:cs="Arial"/>
          <w:sz w:val="24"/>
          <w:szCs w:val="24"/>
        </w:rPr>
      </w:pPr>
    </w:p>
    <w:p w14:paraId="274C3407" w14:textId="77777777" w:rsidR="00B11987" w:rsidRDefault="00B11987" w:rsidP="00D17552">
      <w:pPr>
        <w:jc w:val="both"/>
        <w:rPr>
          <w:rFonts w:ascii="Arial" w:hAnsi="Arial" w:cs="Arial"/>
          <w:sz w:val="24"/>
          <w:szCs w:val="24"/>
        </w:rPr>
      </w:pPr>
    </w:p>
    <w:p w14:paraId="3174BB66" w14:textId="77777777" w:rsidR="00B11987" w:rsidRDefault="00B11987" w:rsidP="00D17552">
      <w:pPr>
        <w:jc w:val="both"/>
        <w:rPr>
          <w:rFonts w:ascii="Arial" w:hAnsi="Arial" w:cs="Arial"/>
          <w:sz w:val="24"/>
          <w:szCs w:val="24"/>
        </w:rPr>
      </w:pPr>
    </w:p>
    <w:p w14:paraId="6645FD23" w14:textId="77777777" w:rsidR="00B11987" w:rsidRDefault="00B11987" w:rsidP="00D17552">
      <w:pPr>
        <w:jc w:val="both"/>
        <w:rPr>
          <w:rFonts w:ascii="Arial" w:hAnsi="Arial" w:cs="Arial"/>
          <w:sz w:val="24"/>
          <w:szCs w:val="24"/>
        </w:rPr>
      </w:pPr>
    </w:p>
    <w:p w14:paraId="260D13B0" w14:textId="77777777" w:rsidR="00B11987" w:rsidRDefault="00B11987" w:rsidP="00D17552">
      <w:pPr>
        <w:jc w:val="both"/>
        <w:rPr>
          <w:rFonts w:ascii="Arial" w:hAnsi="Arial" w:cs="Arial"/>
          <w:sz w:val="24"/>
          <w:szCs w:val="24"/>
        </w:rPr>
      </w:pPr>
    </w:p>
    <w:p w14:paraId="5EB916F6" w14:textId="77777777" w:rsidR="00B11987" w:rsidRDefault="00B11987" w:rsidP="00D17552">
      <w:pPr>
        <w:jc w:val="both"/>
        <w:rPr>
          <w:rFonts w:ascii="Arial" w:hAnsi="Arial" w:cs="Arial"/>
          <w:sz w:val="24"/>
          <w:szCs w:val="24"/>
        </w:rPr>
      </w:pPr>
    </w:p>
    <w:p w14:paraId="7DB2B4E7" w14:textId="77777777" w:rsidR="00B11987" w:rsidRDefault="00B11987" w:rsidP="00D17552">
      <w:pPr>
        <w:jc w:val="both"/>
        <w:rPr>
          <w:rFonts w:ascii="Arial" w:hAnsi="Arial" w:cs="Arial"/>
          <w:sz w:val="24"/>
          <w:szCs w:val="24"/>
        </w:rPr>
      </w:pPr>
    </w:p>
    <w:p w14:paraId="4BD30471" w14:textId="77777777" w:rsidR="00B11987" w:rsidRDefault="00B11987" w:rsidP="00D17552">
      <w:pPr>
        <w:jc w:val="both"/>
        <w:rPr>
          <w:rFonts w:ascii="Arial" w:hAnsi="Arial" w:cs="Arial"/>
          <w:sz w:val="24"/>
          <w:szCs w:val="24"/>
        </w:rPr>
      </w:pPr>
    </w:p>
    <w:p w14:paraId="795E4D12" w14:textId="77777777" w:rsidR="00B11987" w:rsidRDefault="00B11987" w:rsidP="00D17552">
      <w:pPr>
        <w:jc w:val="both"/>
        <w:rPr>
          <w:rFonts w:ascii="Arial" w:hAnsi="Arial" w:cs="Arial"/>
          <w:sz w:val="24"/>
          <w:szCs w:val="24"/>
        </w:rPr>
      </w:pPr>
    </w:p>
    <w:p w14:paraId="31BFAC91" w14:textId="77777777" w:rsidR="00B11987" w:rsidRDefault="00B11987" w:rsidP="00D17552">
      <w:pPr>
        <w:jc w:val="both"/>
        <w:rPr>
          <w:rFonts w:ascii="Arial" w:hAnsi="Arial" w:cs="Arial"/>
          <w:sz w:val="24"/>
          <w:szCs w:val="24"/>
        </w:rPr>
      </w:pPr>
    </w:p>
    <w:p w14:paraId="214C086D" w14:textId="77777777" w:rsidR="00B11987" w:rsidRDefault="00B11987" w:rsidP="00D17552">
      <w:pPr>
        <w:jc w:val="both"/>
        <w:rPr>
          <w:rFonts w:ascii="Arial" w:hAnsi="Arial" w:cs="Arial"/>
          <w:sz w:val="24"/>
          <w:szCs w:val="24"/>
        </w:rPr>
      </w:pPr>
    </w:p>
    <w:p w14:paraId="7CEBF797" w14:textId="77777777" w:rsidR="00B11987" w:rsidRDefault="00B11987" w:rsidP="00D17552">
      <w:pPr>
        <w:jc w:val="both"/>
        <w:rPr>
          <w:rFonts w:ascii="Arial" w:hAnsi="Arial" w:cs="Arial"/>
          <w:sz w:val="24"/>
          <w:szCs w:val="24"/>
        </w:rPr>
      </w:pPr>
    </w:p>
    <w:p w14:paraId="03864C54" w14:textId="77777777" w:rsidR="00B11987" w:rsidRDefault="00B11987" w:rsidP="00D17552">
      <w:pPr>
        <w:jc w:val="both"/>
        <w:rPr>
          <w:rFonts w:ascii="Arial" w:hAnsi="Arial" w:cs="Arial"/>
          <w:sz w:val="24"/>
          <w:szCs w:val="24"/>
        </w:rPr>
      </w:pPr>
    </w:p>
    <w:p w14:paraId="522AD85B" w14:textId="77777777" w:rsidR="00B11987" w:rsidRDefault="00B11987" w:rsidP="00D17552">
      <w:pPr>
        <w:jc w:val="both"/>
        <w:rPr>
          <w:rFonts w:ascii="Arial" w:hAnsi="Arial" w:cs="Arial"/>
          <w:sz w:val="24"/>
          <w:szCs w:val="24"/>
        </w:rPr>
      </w:pPr>
    </w:p>
    <w:p w14:paraId="50BAEA7B" w14:textId="77777777" w:rsidR="00B11987" w:rsidRDefault="00B11987" w:rsidP="00D17552">
      <w:pPr>
        <w:jc w:val="both"/>
        <w:rPr>
          <w:rFonts w:ascii="Arial" w:hAnsi="Arial" w:cs="Arial"/>
          <w:sz w:val="24"/>
          <w:szCs w:val="24"/>
        </w:rPr>
      </w:pPr>
    </w:p>
    <w:p w14:paraId="2DC25F34" w14:textId="77777777" w:rsidR="00B11987" w:rsidRDefault="00B11987" w:rsidP="00D17552">
      <w:pPr>
        <w:jc w:val="both"/>
        <w:rPr>
          <w:rFonts w:ascii="Arial" w:hAnsi="Arial" w:cs="Arial"/>
          <w:sz w:val="24"/>
          <w:szCs w:val="24"/>
        </w:rPr>
      </w:pPr>
    </w:p>
    <w:p w14:paraId="14CB24A9" w14:textId="77777777" w:rsidR="00B11987" w:rsidRDefault="00B11987" w:rsidP="00D17552">
      <w:pPr>
        <w:jc w:val="both"/>
        <w:rPr>
          <w:rFonts w:ascii="Arial" w:hAnsi="Arial" w:cs="Arial"/>
          <w:sz w:val="24"/>
          <w:szCs w:val="24"/>
        </w:rPr>
      </w:pPr>
    </w:p>
    <w:p w14:paraId="504A27E8" w14:textId="77777777" w:rsidR="00B11987" w:rsidRDefault="00B11987" w:rsidP="00D17552">
      <w:pPr>
        <w:jc w:val="both"/>
        <w:rPr>
          <w:rFonts w:ascii="Arial" w:hAnsi="Arial" w:cs="Arial"/>
          <w:sz w:val="24"/>
          <w:szCs w:val="24"/>
        </w:rPr>
      </w:pPr>
    </w:p>
    <w:p w14:paraId="47E9D82E" w14:textId="77777777" w:rsidR="00B11987" w:rsidRDefault="00B11987" w:rsidP="00D17552">
      <w:pPr>
        <w:jc w:val="both"/>
        <w:rPr>
          <w:rFonts w:ascii="Arial" w:hAnsi="Arial" w:cs="Arial"/>
          <w:sz w:val="24"/>
          <w:szCs w:val="24"/>
        </w:rPr>
      </w:pPr>
    </w:p>
    <w:p w14:paraId="711741F0" w14:textId="77777777" w:rsidR="00B11987" w:rsidRDefault="00B11987" w:rsidP="00D17552">
      <w:pPr>
        <w:jc w:val="both"/>
        <w:rPr>
          <w:rFonts w:ascii="Arial" w:hAnsi="Arial" w:cs="Arial"/>
          <w:sz w:val="24"/>
          <w:szCs w:val="24"/>
        </w:rPr>
      </w:pPr>
    </w:p>
    <w:p w14:paraId="24497D3D" w14:textId="77777777" w:rsidR="00B11987" w:rsidRDefault="00B11987" w:rsidP="00D17552">
      <w:pPr>
        <w:jc w:val="both"/>
        <w:rPr>
          <w:rFonts w:ascii="Arial" w:hAnsi="Arial" w:cs="Arial"/>
          <w:sz w:val="24"/>
          <w:szCs w:val="24"/>
        </w:rPr>
      </w:pPr>
    </w:p>
    <w:p w14:paraId="32565A1D" w14:textId="77777777" w:rsidR="00B11987" w:rsidRDefault="00B11987" w:rsidP="00D17552">
      <w:pPr>
        <w:jc w:val="both"/>
        <w:rPr>
          <w:rFonts w:ascii="Arial" w:hAnsi="Arial" w:cs="Arial"/>
          <w:sz w:val="24"/>
          <w:szCs w:val="24"/>
        </w:rPr>
      </w:pPr>
    </w:p>
    <w:p w14:paraId="35CBD2EB" w14:textId="77777777" w:rsidR="00B11987" w:rsidRDefault="00B11987" w:rsidP="00D17552">
      <w:pPr>
        <w:jc w:val="both"/>
        <w:rPr>
          <w:rFonts w:ascii="Arial" w:hAnsi="Arial" w:cs="Arial"/>
          <w:sz w:val="24"/>
          <w:szCs w:val="24"/>
        </w:rPr>
      </w:pPr>
    </w:p>
    <w:p w14:paraId="676746AD" w14:textId="77777777" w:rsidR="00B11987" w:rsidRDefault="00B11987" w:rsidP="00D17552">
      <w:pPr>
        <w:jc w:val="both"/>
        <w:rPr>
          <w:rFonts w:ascii="Arial" w:hAnsi="Arial" w:cs="Arial"/>
          <w:sz w:val="24"/>
          <w:szCs w:val="24"/>
        </w:rPr>
      </w:pPr>
    </w:p>
    <w:p w14:paraId="000F5BBB" w14:textId="77777777" w:rsidR="00B11987" w:rsidRDefault="00B11987" w:rsidP="00D17552">
      <w:pPr>
        <w:jc w:val="both"/>
        <w:rPr>
          <w:rFonts w:ascii="Arial" w:hAnsi="Arial" w:cs="Arial"/>
          <w:sz w:val="24"/>
          <w:szCs w:val="24"/>
        </w:rPr>
      </w:pPr>
    </w:p>
    <w:p w14:paraId="683EB23A" w14:textId="77777777" w:rsidR="00B11987" w:rsidRDefault="00B11987" w:rsidP="00D17552">
      <w:pPr>
        <w:jc w:val="both"/>
        <w:rPr>
          <w:rFonts w:ascii="Arial" w:hAnsi="Arial" w:cs="Arial"/>
          <w:sz w:val="24"/>
          <w:szCs w:val="24"/>
        </w:rPr>
      </w:pPr>
    </w:p>
    <w:p w14:paraId="48485C19" w14:textId="77777777" w:rsidR="00B11987" w:rsidRDefault="00B11987" w:rsidP="00D17552">
      <w:pPr>
        <w:jc w:val="both"/>
        <w:rPr>
          <w:rFonts w:ascii="Arial" w:hAnsi="Arial" w:cs="Arial"/>
          <w:sz w:val="24"/>
          <w:szCs w:val="24"/>
        </w:rPr>
      </w:pPr>
    </w:p>
    <w:p w14:paraId="1B020A52" w14:textId="77777777" w:rsidR="00B11987" w:rsidRDefault="00B11987" w:rsidP="00D17552">
      <w:pPr>
        <w:jc w:val="both"/>
        <w:rPr>
          <w:rFonts w:ascii="Arial" w:hAnsi="Arial" w:cs="Arial"/>
          <w:sz w:val="24"/>
          <w:szCs w:val="24"/>
        </w:rPr>
      </w:pPr>
    </w:p>
    <w:p w14:paraId="38529A18" w14:textId="77777777" w:rsidR="00B11987" w:rsidRDefault="00B11987" w:rsidP="00D17552">
      <w:pPr>
        <w:jc w:val="both"/>
        <w:rPr>
          <w:rFonts w:ascii="Arial" w:hAnsi="Arial" w:cs="Arial"/>
          <w:sz w:val="24"/>
          <w:szCs w:val="24"/>
        </w:rPr>
      </w:pPr>
    </w:p>
    <w:p w14:paraId="53EE6E4C" w14:textId="77777777" w:rsidR="00B11987" w:rsidRDefault="00B11987" w:rsidP="00D17552">
      <w:pPr>
        <w:jc w:val="both"/>
        <w:rPr>
          <w:rFonts w:ascii="Arial" w:hAnsi="Arial" w:cs="Arial"/>
          <w:sz w:val="24"/>
          <w:szCs w:val="24"/>
        </w:rPr>
      </w:pPr>
    </w:p>
    <w:p w14:paraId="7D0A42CE" w14:textId="77777777" w:rsidR="00B11987" w:rsidRDefault="00B11987" w:rsidP="00D17552">
      <w:pPr>
        <w:jc w:val="both"/>
        <w:rPr>
          <w:rFonts w:ascii="Arial" w:hAnsi="Arial" w:cs="Arial"/>
          <w:sz w:val="24"/>
          <w:szCs w:val="24"/>
        </w:rPr>
      </w:pPr>
    </w:p>
    <w:p w14:paraId="0DB1D9F1" w14:textId="77777777" w:rsidR="00B11987" w:rsidRDefault="00B11987" w:rsidP="00D17552">
      <w:pPr>
        <w:jc w:val="both"/>
        <w:rPr>
          <w:rFonts w:ascii="Arial" w:hAnsi="Arial" w:cs="Arial"/>
          <w:sz w:val="24"/>
          <w:szCs w:val="24"/>
        </w:rPr>
      </w:pPr>
    </w:p>
    <w:p w14:paraId="7B02A4D3" w14:textId="77777777" w:rsidR="00B11987" w:rsidRDefault="00B11987" w:rsidP="00D17552">
      <w:pPr>
        <w:jc w:val="both"/>
        <w:rPr>
          <w:rFonts w:ascii="Arial" w:hAnsi="Arial" w:cs="Arial"/>
          <w:sz w:val="24"/>
          <w:szCs w:val="24"/>
        </w:rPr>
      </w:pPr>
    </w:p>
    <w:p w14:paraId="2F7A2E49" w14:textId="77777777" w:rsidR="00B11987" w:rsidRDefault="00B11987" w:rsidP="00D17552">
      <w:pPr>
        <w:jc w:val="both"/>
        <w:rPr>
          <w:rFonts w:ascii="Arial" w:hAnsi="Arial" w:cs="Arial"/>
          <w:sz w:val="24"/>
          <w:szCs w:val="24"/>
        </w:rPr>
      </w:pPr>
    </w:p>
    <w:p w14:paraId="7D4E7544" w14:textId="77777777" w:rsidR="00B11987" w:rsidRDefault="00B11987" w:rsidP="00D17552">
      <w:pPr>
        <w:jc w:val="both"/>
        <w:rPr>
          <w:rFonts w:ascii="Arial" w:hAnsi="Arial" w:cs="Arial"/>
          <w:sz w:val="24"/>
          <w:szCs w:val="24"/>
        </w:rPr>
      </w:pPr>
    </w:p>
    <w:p w14:paraId="45F5AE3C" w14:textId="77777777" w:rsidR="00B11987" w:rsidRDefault="00B11987" w:rsidP="00D17552">
      <w:pPr>
        <w:jc w:val="both"/>
        <w:rPr>
          <w:rFonts w:ascii="Arial" w:hAnsi="Arial" w:cs="Arial"/>
          <w:sz w:val="24"/>
          <w:szCs w:val="24"/>
        </w:rPr>
      </w:pPr>
    </w:p>
    <w:p w14:paraId="7D2A0970" w14:textId="77777777" w:rsidR="00B11987" w:rsidRDefault="00B11987" w:rsidP="00D17552">
      <w:pPr>
        <w:jc w:val="both"/>
        <w:rPr>
          <w:rFonts w:ascii="Arial" w:hAnsi="Arial" w:cs="Arial"/>
          <w:sz w:val="24"/>
          <w:szCs w:val="24"/>
        </w:rPr>
      </w:pPr>
    </w:p>
    <w:p w14:paraId="50B8FF21" w14:textId="77777777" w:rsidR="00B11987" w:rsidRDefault="00B11987" w:rsidP="00D17552">
      <w:pPr>
        <w:jc w:val="both"/>
        <w:rPr>
          <w:rFonts w:ascii="Arial" w:hAnsi="Arial" w:cs="Arial"/>
          <w:sz w:val="24"/>
          <w:szCs w:val="24"/>
        </w:rPr>
      </w:pPr>
    </w:p>
    <w:p w14:paraId="64206F20" w14:textId="77777777" w:rsidR="00B11987" w:rsidRDefault="00B11987" w:rsidP="00D17552">
      <w:pPr>
        <w:jc w:val="both"/>
        <w:rPr>
          <w:rFonts w:ascii="Arial" w:hAnsi="Arial" w:cs="Arial"/>
          <w:sz w:val="24"/>
          <w:szCs w:val="24"/>
        </w:rPr>
      </w:pPr>
    </w:p>
    <w:p w14:paraId="4B540C2B" w14:textId="77777777" w:rsidR="00B11987" w:rsidRDefault="00B11987" w:rsidP="00D17552">
      <w:pPr>
        <w:jc w:val="both"/>
        <w:rPr>
          <w:rFonts w:ascii="Arial" w:hAnsi="Arial" w:cs="Arial"/>
          <w:sz w:val="24"/>
          <w:szCs w:val="24"/>
        </w:rPr>
      </w:pPr>
    </w:p>
    <w:p w14:paraId="7263BCE3" w14:textId="77777777" w:rsidR="00B11987" w:rsidRDefault="00B11987" w:rsidP="00D17552">
      <w:pPr>
        <w:jc w:val="both"/>
        <w:rPr>
          <w:rFonts w:ascii="Arial" w:hAnsi="Arial" w:cs="Arial"/>
          <w:sz w:val="24"/>
          <w:szCs w:val="24"/>
        </w:rPr>
      </w:pPr>
    </w:p>
    <w:p w14:paraId="7752468C" w14:textId="77777777" w:rsidR="00B11987" w:rsidRDefault="00B11987" w:rsidP="00D17552">
      <w:pPr>
        <w:jc w:val="both"/>
        <w:rPr>
          <w:rFonts w:ascii="Arial" w:hAnsi="Arial" w:cs="Arial"/>
          <w:sz w:val="24"/>
          <w:szCs w:val="24"/>
        </w:rPr>
      </w:pPr>
    </w:p>
    <w:p w14:paraId="2A697341" w14:textId="77777777" w:rsidR="00B11987" w:rsidRDefault="00B11987" w:rsidP="00D17552">
      <w:pPr>
        <w:jc w:val="both"/>
        <w:rPr>
          <w:rFonts w:ascii="Arial" w:hAnsi="Arial" w:cs="Arial"/>
          <w:sz w:val="24"/>
          <w:szCs w:val="24"/>
        </w:rPr>
      </w:pPr>
    </w:p>
    <w:p w14:paraId="2A774AF9" w14:textId="77777777" w:rsidR="00B11987" w:rsidRDefault="00B11987" w:rsidP="00D17552">
      <w:pPr>
        <w:jc w:val="both"/>
        <w:rPr>
          <w:rFonts w:ascii="Arial" w:hAnsi="Arial" w:cs="Arial"/>
          <w:sz w:val="24"/>
          <w:szCs w:val="24"/>
        </w:rPr>
      </w:pPr>
    </w:p>
    <w:p w14:paraId="3D83FB70" w14:textId="77777777" w:rsidR="00B11987" w:rsidRDefault="00B11987" w:rsidP="00D17552">
      <w:pPr>
        <w:jc w:val="both"/>
        <w:rPr>
          <w:rFonts w:ascii="Arial" w:hAnsi="Arial" w:cs="Arial"/>
          <w:sz w:val="24"/>
          <w:szCs w:val="24"/>
        </w:rPr>
      </w:pPr>
    </w:p>
    <w:p w14:paraId="0B51CE62" w14:textId="77777777" w:rsidR="00B11987" w:rsidRDefault="00B11987" w:rsidP="00D17552">
      <w:pPr>
        <w:jc w:val="both"/>
        <w:rPr>
          <w:rFonts w:ascii="Arial" w:hAnsi="Arial" w:cs="Arial"/>
          <w:sz w:val="24"/>
          <w:szCs w:val="24"/>
        </w:rPr>
      </w:pPr>
    </w:p>
    <w:p w14:paraId="5C673F25" w14:textId="77777777" w:rsidR="00B11987" w:rsidRDefault="00B11987" w:rsidP="00D17552">
      <w:pPr>
        <w:jc w:val="both"/>
        <w:rPr>
          <w:rFonts w:ascii="Arial" w:hAnsi="Arial" w:cs="Arial"/>
          <w:sz w:val="24"/>
          <w:szCs w:val="24"/>
        </w:rPr>
      </w:pPr>
    </w:p>
    <w:p w14:paraId="7FEE5B75" w14:textId="77777777" w:rsidR="00B11987" w:rsidRDefault="00B11987" w:rsidP="00D17552">
      <w:pPr>
        <w:jc w:val="both"/>
        <w:rPr>
          <w:rFonts w:ascii="Arial" w:hAnsi="Arial" w:cs="Arial"/>
          <w:sz w:val="24"/>
          <w:szCs w:val="24"/>
        </w:rPr>
      </w:pPr>
    </w:p>
    <w:p w14:paraId="7637A2B8" w14:textId="77777777" w:rsidR="00B11987" w:rsidRDefault="00B11987" w:rsidP="00D17552">
      <w:pPr>
        <w:jc w:val="both"/>
        <w:rPr>
          <w:rFonts w:ascii="Arial" w:hAnsi="Arial" w:cs="Arial"/>
          <w:sz w:val="24"/>
          <w:szCs w:val="24"/>
        </w:rPr>
      </w:pPr>
    </w:p>
    <w:p w14:paraId="4F6A5990" w14:textId="77777777" w:rsidR="00B11987" w:rsidRDefault="00B11987" w:rsidP="00D17552">
      <w:pPr>
        <w:jc w:val="both"/>
        <w:rPr>
          <w:rFonts w:ascii="Arial" w:hAnsi="Arial" w:cs="Arial"/>
          <w:sz w:val="24"/>
          <w:szCs w:val="24"/>
        </w:rPr>
      </w:pPr>
    </w:p>
    <w:p w14:paraId="3DFAD8BB" w14:textId="77777777" w:rsidR="00B11987" w:rsidRDefault="00B11987" w:rsidP="00D17552">
      <w:pPr>
        <w:jc w:val="both"/>
        <w:rPr>
          <w:rFonts w:ascii="Arial" w:hAnsi="Arial" w:cs="Arial"/>
          <w:sz w:val="24"/>
          <w:szCs w:val="24"/>
        </w:rPr>
      </w:pPr>
    </w:p>
    <w:p w14:paraId="5B595B98" w14:textId="77777777" w:rsidR="00B11987" w:rsidRDefault="00B11987" w:rsidP="00D17552">
      <w:pPr>
        <w:jc w:val="both"/>
        <w:rPr>
          <w:rFonts w:ascii="Arial" w:hAnsi="Arial" w:cs="Arial"/>
          <w:sz w:val="24"/>
          <w:szCs w:val="24"/>
        </w:rPr>
      </w:pPr>
    </w:p>
    <w:p w14:paraId="0E1BB202" w14:textId="77777777" w:rsidR="00B11987" w:rsidRDefault="00B11987" w:rsidP="00D17552">
      <w:pPr>
        <w:jc w:val="both"/>
        <w:rPr>
          <w:rFonts w:ascii="Arial" w:hAnsi="Arial" w:cs="Arial"/>
          <w:sz w:val="24"/>
          <w:szCs w:val="24"/>
        </w:rPr>
      </w:pPr>
    </w:p>
    <w:p w14:paraId="5788BDC2" w14:textId="77777777" w:rsidR="00B11987" w:rsidRDefault="00B11987" w:rsidP="00D17552">
      <w:pPr>
        <w:jc w:val="both"/>
        <w:rPr>
          <w:rFonts w:ascii="Arial" w:hAnsi="Arial" w:cs="Arial"/>
          <w:sz w:val="24"/>
          <w:szCs w:val="24"/>
        </w:rPr>
      </w:pPr>
    </w:p>
    <w:p w14:paraId="33E49CCF" w14:textId="77777777" w:rsidR="00B11987" w:rsidRDefault="00B11987" w:rsidP="00D17552">
      <w:pPr>
        <w:jc w:val="both"/>
        <w:rPr>
          <w:rFonts w:ascii="Arial" w:hAnsi="Arial" w:cs="Arial"/>
          <w:sz w:val="24"/>
          <w:szCs w:val="24"/>
        </w:rPr>
      </w:pPr>
    </w:p>
    <w:p w14:paraId="6460892A" w14:textId="77777777" w:rsidR="00B11987" w:rsidRDefault="00B11987" w:rsidP="00D17552">
      <w:pPr>
        <w:jc w:val="both"/>
        <w:rPr>
          <w:rFonts w:ascii="Arial" w:hAnsi="Arial" w:cs="Arial"/>
          <w:sz w:val="24"/>
          <w:szCs w:val="24"/>
        </w:rPr>
      </w:pPr>
    </w:p>
    <w:p w14:paraId="667AF389" w14:textId="77777777" w:rsidR="00B11987" w:rsidRDefault="00B11987" w:rsidP="00D17552">
      <w:pPr>
        <w:jc w:val="both"/>
        <w:rPr>
          <w:rFonts w:ascii="Arial" w:hAnsi="Arial" w:cs="Arial"/>
          <w:sz w:val="24"/>
          <w:szCs w:val="24"/>
        </w:rPr>
      </w:pPr>
    </w:p>
    <w:p w14:paraId="00071112" w14:textId="77777777" w:rsidR="00641AFA" w:rsidRPr="00B11987" w:rsidRDefault="00641AFA" w:rsidP="00D17552">
      <w:pPr>
        <w:jc w:val="both"/>
        <w:rPr>
          <w:rFonts w:ascii="Arial" w:hAnsi="Arial" w:cs="Arial"/>
          <w:b/>
          <w:color w:val="000000" w:themeColor="text1"/>
          <w:sz w:val="24"/>
          <w:szCs w:val="24"/>
        </w:rPr>
      </w:pPr>
    </w:p>
    <w:p w14:paraId="48A6CEF0" w14:textId="68494FBA" w:rsidR="00421FBC" w:rsidRDefault="002B2CEF" w:rsidP="00D12F17">
      <w:pPr>
        <w:jc w:val="both"/>
        <w:rPr>
          <w:rFonts w:ascii="Arial Black" w:hAnsi="Arial Black" w:cs="Arial"/>
          <w:sz w:val="28"/>
          <w:szCs w:val="28"/>
        </w:rPr>
      </w:pPr>
      <w:r>
        <w:rPr>
          <w:noProof/>
          <w:lang w:val="en-IN" w:eastAsia="en-IN"/>
        </w:rPr>
        <mc:AlternateContent>
          <mc:Choice Requires="wps">
            <w:drawing>
              <wp:anchor distT="0" distB="0" distL="114300" distR="114300" simplePos="0" relativeHeight="251683840" behindDoc="0" locked="0" layoutInCell="1" allowOverlap="1" wp14:anchorId="5F84861C" wp14:editId="5E2F9EFC">
                <wp:simplePos x="0" y="0"/>
                <wp:positionH relativeFrom="column">
                  <wp:posOffset>0</wp:posOffset>
                </wp:positionH>
                <wp:positionV relativeFrom="paragraph">
                  <wp:posOffset>2973070</wp:posOffset>
                </wp:positionV>
                <wp:extent cx="594360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B74501C" w14:textId="0BA490A9" w:rsidR="002B2CEF" w:rsidRPr="00170190" w:rsidRDefault="002B2CEF" w:rsidP="002B2CEF">
                            <w:pPr>
                              <w:pStyle w:val="Caption"/>
                              <w:rPr>
                                <w:noProof/>
                              </w:rPr>
                            </w:pPr>
                            <w:r>
                              <w:t xml:space="preserve">                                                                 </w:t>
                            </w:r>
                            <w:del w:id="58" w:author="Yannan Shen" w:date="2019-01-05T21:31:00Z">
                              <w:r w:rsidDel="00DD4DFD">
                                <w:delText xml:space="preserve">Simulation </w:delText>
                              </w:r>
                            </w:del>
                            <w:ins w:id="59" w:author="Yannan Shen" w:date="2019-01-05T21:31:00Z">
                              <w:r w:rsidR="00DD4DFD">
                                <w:t>Figure 3.</w:t>
                              </w:r>
                            </w:ins>
                            <w:r w:rsidR="00F432F4">
                              <w:rPr>
                                <w:noProof/>
                              </w:rPr>
                              <w:fldChar w:fldCharType="begin"/>
                            </w:r>
                            <w:r w:rsidR="00F432F4">
                              <w:rPr>
                                <w:noProof/>
                              </w:rPr>
                              <w:instrText xml:space="preserve"> SEQ Simulation \* ARABIC </w:instrText>
                            </w:r>
                            <w:r w:rsidR="00F432F4">
                              <w:rPr>
                                <w:noProof/>
                              </w:rPr>
                              <w:fldChar w:fldCharType="separate"/>
                            </w:r>
                            <w:r>
                              <w:rPr>
                                <w:noProof/>
                              </w:rPr>
                              <w:t>1</w:t>
                            </w:r>
                            <w:r w:rsidR="00F432F4">
                              <w:rPr>
                                <w:noProof/>
                              </w:rPr>
                              <w:fldChar w:fldCharType="end"/>
                            </w:r>
                            <w:r>
                              <w:t xml:space="preserve"> Distributed Bragg Reflector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1" type="#_x0000_t202" style="position:absolute;left:0;text-align:left;margin-left:0;margin-top:234.1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" stroked="f">
                <v:textbox style="mso-fit-shape-to-text:t" inset="0,0,0,0">
                  <w:txbxContent>
                    <w:p w14:paraId="6B74501C" w14:textId="0BA490A9" w:rsidR="002B2CEF" w:rsidRPr="00170190" w:rsidRDefault="002B2CEF" w:rsidP="002B2CEF">
                      <w:pPr>
                        <w:pStyle w:val="Caption"/>
                        <w:rPr>
                          <w:noProof/>
                        </w:rPr>
                      </w:pPr>
                      <w:r>
                        <w:t xml:space="preserve">                                                                 </w:t>
                      </w:r>
                      <w:del w:id="60" w:author="Yannan Shen" w:date="2019-01-05T21:31:00Z">
                        <w:r w:rsidDel="00DD4DFD">
                          <w:delText xml:space="preserve">Simulation </w:delText>
                        </w:r>
                      </w:del>
                      <w:ins w:id="61" w:author="Yannan Shen" w:date="2019-01-05T21:31:00Z">
                        <w:r w:rsidR="00DD4DFD">
                          <w:t>Figure 3.</w:t>
                        </w:r>
                      </w:ins>
                      <w:r w:rsidR="00F432F4">
                        <w:rPr>
                          <w:noProof/>
                        </w:rPr>
                        <w:fldChar w:fldCharType="begin"/>
                      </w:r>
                      <w:r w:rsidR="00F432F4">
                        <w:rPr>
                          <w:noProof/>
                        </w:rPr>
                        <w:instrText xml:space="preserve"> SEQ Simulation \* ARABIC </w:instrText>
                      </w:r>
                      <w:r w:rsidR="00F432F4">
                        <w:rPr>
                          <w:noProof/>
                        </w:rPr>
                        <w:fldChar w:fldCharType="separate"/>
                      </w:r>
                      <w:r>
                        <w:rPr>
                          <w:noProof/>
                        </w:rPr>
                        <w:t>1</w:t>
                      </w:r>
                      <w:r w:rsidR="00F432F4">
                        <w:rPr>
                          <w:noProof/>
                        </w:rPr>
                        <w:fldChar w:fldCharType="end"/>
                      </w:r>
                      <w:r>
                        <w:t xml:space="preserve"> Distributed Bragg Reflector</w:t>
                      </w:r>
                    </w:p>
                  </w:txbxContent>
                </v:textbox>
                <w10:wrap type="square"/>
              </v:shape>
            </w:pict>
          </mc:Fallback>
        </mc:AlternateContent>
      </w:r>
      <w:r w:rsidR="00597407">
        <w:rPr>
          <w:noProof/>
          <w:lang w:val="en-IN" w:eastAsia="en-IN"/>
        </w:rPr>
        <w:drawing>
          <wp:anchor distT="0" distB="0" distL="114300" distR="114300" simplePos="0" relativeHeight="251681792" behindDoc="0" locked="0" layoutInCell="1" allowOverlap="1" wp14:anchorId="758395BE" wp14:editId="5E87656B">
            <wp:simplePos x="0" y="0"/>
            <wp:positionH relativeFrom="column">
              <wp:posOffset>0</wp:posOffset>
            </wp:positionH>
            <wp:positionV relativeFrom="paragraph">
              <wp:posOffset>462</wp:posOffset>
            </wp:positionV>
            <wp:extent cx="5943600" cy="2916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16000"/>
                    </a:xfrm>
                    <a:prstGeom prst="rect">
                      <a:avLst/>
                    </a:prstGeom>
                    <a:noFill/>
                    <a:ln>
                      <a:noFill/>
                    </a:ln>
                  </pic:spPr>
                </pic:pic>
              </a:graphicData>
            </a:graphic>
            <wp14:sizeRelV relativeFrom="margin">
              <wp14:pctHeight>0</wp14:pctHeight>
            </wp14:sizeRelV>
          </wp:anchor>
        </w:drawing>
      </w:r>
    </w:p>
    <w:p w14:paraId="2375C28E" w14:textId="77777777" w:rsidR="00641AFA" w:rsidRDefault="00641AFA" w:rsidP="00D12F17">
      <w:pPr>
        <w:jc w:val="both"/>
        <w:rPr>
          <w:rFonts w:ascii="Arial Black" w:hAnsi="Arial Black" w:cs="Arial"/>
          <w:sz w:val="28"/>
          <w:szCs w:val="28"/>
        </w:rPr>
      </w:pPr>
    </w:p>
    <w:p w14:paraId="70BB2E23" w14:textId="096F00BE" w:rsidR="005066F2" w:rsidRPr="005066F2" w:rsidRDefault="005066F2" w:rsidP="00D12F17">
      <w:pPr>
        <w:jc w:val="both"/>
        <w:rPr>
          <w:rFonts w:ascii="Arial" w:hAnsi="Arial" w:cs="Arial"/>
          <w:sz w:val="24"/>
          <w:szCs w:val="24"/>
        </w:rPr>
      </w:pPr>
      <w:r w:rsidRPr="005066F2">
        <w:rPr>
          <w:rFonts w:ascii="Arial" w:hAnsi="Arial" w:cs="Arial"/>
          <w:sz w:val="24"/>
          <w:szCs w:val="24"/>
        </w:rPr>
        <w:lastRenderedPageBreak/>
        <w:t xml:space="preserve">Using this DBR we had constructed </w:t>
      </w:r>
      <w:r>
        <w:rPr>
          <w:rFonts w:ascii="Arial" w:hAnsi="Arial" w:cs="Arial"/>
          <w:sz w:val="24"/>
          <w:szCs w:val="24"/>
        </w:rPr>
        <w:t>three</w:t>
      </w:r>
      <w:r w:rsidRPr="005066F2">
        <w:rPr>
          <w:rFonts w:ascii="Arial" w:hAnsi="Arial" w:cs="Arial"/>
          <w:sz w:val="24"/>
          <w:szCs w:val="24"/>
        </w:rPr>
        <w:t xml:space="preserve"> Fabry </w:t>
      </w:r>
      <w:r w:rsidRPr="002534E2">
        <w:rPr>
          <w:rFonts w:ascii="Arial" w:hAnsi="Arial" w:cs="Arial"/>
          <w:sz w:val="24"/>
          <w:szCs w:val="24"/>
          <w:highlight w:val="yellow"/>
          <w:rPrChange w:id="62" w:author="Yannan Shen" w:date="2019-01-05T21:32:00Z">
            <w:rPr>
              <w:rFonts w:ascii="Arial" w:hAnsi="Arial" w:cs="Arial"/>
              <w:sz w:val="24"/>
              <w:szCs w:val="24"/>
            </w:rPr>
          </w:rPrChange>
        </w:rPr>
        <w:t>Perot</w:t>
      </w:r>
      <w:r w:rsidRPr="005066F2">
        <w:rPr>
          <w:rFonts w:ascii="Arial" w:hAnsi="Arial" w:cs="Arial"/>
          <w:sz w:val="24"/>
          <w:szCs w:val="24"/>
        </w:rPr>
        <w:t xml:space="preserve"> filter having different cavity width. The cavity material for all FP filter is same i.e</w:t>
      </w:r>
      <w:ins w:id="63" w:author="Yannan Shen" w:date="2019-01-05T21:33:00Z">
        <w:r w:rsidR="002534E2">
          <w:rPr>
            <w:rFonts w:ascii="Arial" w:hAnsi="Arial" w:cs="Arial"/>
            <w:sz w:val="24"/>
            <w:szCs w:val="24"/>
          </w:rPr>
          <w:t>.</w:t>
        </w:r>
      </w:ins>
      <w:r w:rsidRPr="005066F2">
        <w:rPr>
          <w:rFonts w:ascii="Arial" w:hAnsi="Arial" w:cs="Arial"/>
          <w:sz w:val="24"/>
          <w:szCs w:val="24"/>
        </w:rPr>
        <w:t xml:space="preserve"> SiO2</w:t>
      </w:r>
      <w:del w:id="64" w:author="Yannan Shen" w:date="2019-01-05T21:33:00Z">
        <w:r w:rsidRPr="005066F2" w:rsidDel="002534E2">
          <w:rPr>
            <w:rFonts w:ascii="Arial" w:hAnsi="Arial" w:cs="Arial"/>
            <w:sz w:val="24"/>
            <w:szCs w:val="24"/>
          </w:rPr>
          <w:delText xml:space="preserve"> </w:delText>
        </w:r>
      </w:del>
      <w:r w:rsidRPr="005066F2">
        <w:rPr>
          <w:rFonts w:ascii="Arial" w:hAnsi="Arial" w:cs="Arial"/>
          <w:sz w:val="24"/>
          <w:szCs w:val="24"/>
        </w:rPr>
        <w:t>. The reflectance curve</w:t>
      </w:r>
      <w:ins w:id="65" w:author="Yannan Shen" w:date="2019-01-05T21:34:00Z">
        <w:r w:rsidR="002534E2">
          <w:rPr>
            <w:rFonts w:ascii="Arial" w:hAnsi="Arial" w:cs="Arial"/>
            <w:sz w:val="24"/>
            <w:szCs w:val="24"/>
          </w:rPr>
          <w:t>s</w:t>
        </w:r>
      </w:ins>
      <w:r w:rsidRPr="005066F2">
        <w:rPr>
          <w:rFonts w:ascii="Arial" w:hAnsi="Arial" w:cs="Arial"/>
          <w:sz w:val="24"/>
          <w:szCs w:val="24"/>
        </w:rPr>
        <w:t xml:space="preserve"> of these FP filters </w:t>
      </w:r>
      <w:del w:id="66" w:author="Yannan Shen" w:date="2019-01-05T21:34:00Z">
        <w:r w:rsidRPr="005066F2" w:rsidDel="002534E2">
          <w:rPr>
            <w:rFonts w:ascii="Arial" w:hAnsi="Arial" w:cs="Arial"/>
            <w:sz w:val="24"/>
            <w:szCs w:val="24"/>
          </w:rPr>
          <w:delText xml:space="preserve">is </w:delText>
        </w:r>
      </w:del>
      <w:ins w:id="67" w:author="Yannan Shen" w:date="2019-01-05T21:34:00Z">
        <w:r w:rsidR="002534E2">
          <w:rPr>
            <w:rFonts w:ascii="Arial" w:hAnsi="Arial" w:cs="Arial"/>
            <w:sz w:val="24"/>
            <w:szCs w:val="24"/>
          </w:rPr>
          <w:t>are</w:t>
        </w:r>
        <w:r w:rsidR="002534E2" w:rsidRPr="005066F2">
          <w:rPr>
            <w:rFonts w:ascii="Arial" w:hAnsi="Arial" w:cs="Arial"/>
            <w:sz w:val="24"/>
            <w:szCs w:val="24"/>
          </w:rPr>
          <w:t xml:space="preserve"> </w:t>
        </w:r>
      </w:ins>
      <w:r w:rsidRPr="005066F2">
        <w:rPr>
          <w:rFonts w:ascii="Arial" w:hAnsi="Arial" w:cs="Arial"/>
          <w:sz w:val="24"/>
          <w:szCs w:val="24"/>
        </w:rPr>
        <w:t xml:space="preserve">shown </w:t>
      </w:r>
      <w:del w:id="68" w:author="Yannan Shen" w:date="2019-01-05T21:34:00Z">
        <w:r w:rsidRPr="005066F2" w:rsidDel="002534E2">
          <w:rPr>
            <w:rFonts w:ascii="Arial" w:hAnsi="Arial" w:cs="Arial"/>
            <w:sz w:val="24"/>
            <w:szCs w:val="24"/>
          </w:rPr>
          <w:delText xml:space="preserve">below </w:delText>
        </w:r>
      </w:del>
      <w:ins w:id="69" w:author="Yannan Shen" w:date="2019-01-05T21:34:00Z">
        <w:r w:rsidR="002534E2">
          <w:rPr>
            <w:rFonts w:ascii="Arial" w:hAnsi="Arial" w:cs="Arial"/>
            <w:sz w:val="24"/>
            <w:szCs w:val="24"/>
          </w:rPr>
          <w:t>in figure?</w:t>
        </w:r>
        <w:r w:rsidR="002534E2" w:rsidRPr="005066F2">
          <w:rPr>
            <w:rFonts w:ascii="Arial" w:hAnsi="Arial" w:cs="Arial"/>
            <w:sz w:val="24"/>
            <w:szCs w:val="24"/>
          </w:rPr>
          <w:t xml:space="preserve"> </w:t>
        </w:r>
      </w:ins>
      <w:r w:rsidRPr="005066F2">
        <w:rPr>
          <w:rFonts w:ascii="Arial" w:hAnsi="Arial" w:cs="Arial"/>
          <w:sz w:val="24"/>
          <w:szCs w:val="24"/>
        </w:rPr>
        <w:t xml:space="preserve">and it indicates that with the increase in cavity width higher wavelength is resonated in the cavity and is transmitted from the filter. </w:t>
      </w:r>
    </w:p>
    <w:p w14:paraId="4486D765" w14:textId="7CD1750C" w:rsidR="004A1651" w:rsidRDefault="004A1651" w:rsidP="00D12F17">
      <w:pPr>
        <w:jc w:val="both"/>
        <w:rPr>
          <w:rFonts w:ascii="Arial Black" w:hAnsi="Arial Black" w:cs="Arial"/>
          <w:sz w:val="28"/>
          <w:szCs w:val="28"/>
        </w:rPr>
      </w:pPr>
    </w:p>
    <w:p w14:paraId="09A5713E" w14:textId="13472FEC" w:rsidR="00E84BC0" w:rsidRDefault="00E84BC0" w:rsidP="00D12F17">
      <w:pPr>
        <w:jc w:val="both"/>
        <w:rPr>
          <w:rFonts w:ascii="Arial Black" w:hAnsi="Arial Black" w:cs="Arial"/>
          <w:sz w:val="28"/>
          <w:szCs w:val="28"/>
        </w:rPr>
      </w:pPr>
    </w:p>
    <w:p w14:paraId="4B116E44" w14:textId="72B309BB" w:rsidR="00D12F17" w:rsidRDefault="002B2CEF" w:rsidP="00D12F17">
      <w:pPr>
        <w:jc w:val="both"/>
        <w:rPr>
          <w:rFonts w:ascii="Arial Black" w:hAnsi="Arial Black" w:cs="Arial"/>
          <w:sz w:val="28"/>
          <w:szCs w:val="28"/>
        </w:rPr>
      </w:pPr>
      <w:r>
        <w:rPr>
          <w:noProof/>
          <w:lang w:val="en-IN" w:eastAsia="en-IN"/>
        </w:rPr>
        <mc:AlternateContent>
          <mc:Choice Requires="wps">
            <w:drawing>
              <wp:anchor distT="0" distB="0" distL="114300" distR="114300" simplePos="0" relativeHeight="251685888" behindDoc="0" locked="0" layoutInCell="1" allowOverlap="1" wp14:anchorId="626B96AE" wp14:editId="4F34672C">
                <wp:simplePos x="0" y="0"/>
                <wp:positionH relativeFrom="margin">
                  <wp:align>right</wp:align>
                </wp:positionH>
                <wp:positionV relativeFrom="paragraph">
                  <wp:posOffset>3068320</wp:posOffset>
                </wp:positionV>
                <wp:extent cx="5943600" cy="26289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5943600" cy="263236"/>
                        </a:xfrm>
                        <a:prstGeom prst="rect">
                          <a:avLst/>
                        </a:prstGeom>
                        <a:solidFill>
                          <a:prstClr val="white"/>
                        </a:solidFill>
                        <a:ln>
                          <a:noFill/>
                        </a:ln>
                      </wps:spPr>
                      <wps:txbx>
                        <w:txbxContent>
                          <w:p w14:paraId="4C4509B3" w14:textId="5588018E" w:rsidR="002B2CEF" w:rsidRPr="00170190" w:rsidRDefault="002B2CEF" w:rsidP="002B2CEF">
                            <w:pPr>
                              <w:pStyle w:val="Caption"/>
                              <w:rPr>
                                <w:noProof/>
                              </w:rPr>
                            </w:pPr>
                            <w:r>
                              <w:t xml:space="preserve">                                                                 </w:t>
                            </w:r>
                            <w:del w:id="70" w:author="Yannan Shen" w:date="2019-01-05T21:35:00Z">
                              <w:r w:rsidDel="002534E2">
                                <w:delText xml:space="preserve">Simulation </w:delText>
                              </w:r>
                            </w:del>
                            <w:ins w:id="71" w:author="Yannan Shen" w:date="2019-01-05T21:35:00Z">
                              <w:r w:rsidR="002534E2">
                                <w:t>figure3.</w:t>
                              </w:r>
                            </w:ins>
                            <w:r>
                              <w:t xml:space="preserve">2 </w:t>
                            </w:r>
                            <w:ins w:id="72" w:author="Yannan Shen" w:date="2019-01-05T21:35:00Z">
                              <w:r w:rsidR="002534E2">
                                <w:t xml:space="preserve">reflectance curves of </w:t>
                              </w:r>
                            </w:ins>
                            <w:r>
                              <w:t>Fabry Perot filter with variable cavity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2" type="#_x0000_t202" style="position:absolute;left:0;text-align:left;margin-left:416.8pt;margin-top:241.6pt;width:468pt;height:20.7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" stroked="f">
                <v:textbox inset="0,0,0,0">
                  <w:txbxContent>
                    <w:p w14:paraId="4C4509B3" w14:textId="5588018E" w:rsidR="002B2CEF" w:rsidRPr="00170190" w:rsidRDefault="002B2CEF" w:rsidP="002B2CEF">
                      <w:pPr>
                        <w:pStyle w:val="Caption"/>
                        <w:rPr>
                          <w:noProof/>
                        </w:rPr>
                      </w:pPr>
                      <w:r>
                        <w:t xml:space="preserve">                                                                 </w:t>
                      </w:r>
                      <w:del w:id="73" w:author="Yannan Shen" w:date="2019-01-05T21:35:00Z">
                        <w:r w:rsidDel="002534E2">
                          <w:delText xml:space="preserve">Simulation </w:delText>
                        </w:r>
                      </w:del>
                      <w:ins w:id="74" w:author="Yannan Shen" w:date="2019-01-05T21:35:00Z">
                        <w:r w:rsidR="002534E2">
                          <w:t>figure3.</w:t>
                        </w:r>
                      </w:ins>
                      <w:r>
                        <w:t xml:space="preserve">2 </w:t>
                      </w:r>
                      <w:ins w:id="75" w:author="Yannan Shen" w:date="2019-01-05T21:35:00Z">
                        <w:r w:rsidR="002534E2">
                          <w:t xml:space="preserve">reflectance curves of </w:t>
                        </w:r>
                      </w:ins>
                      <w:r>
                        <w:t>Fabry Perot filter with variable cavity length</w:t>
                      </w:r>
                    </w:p>
                  </w:txbxContent>
                </v:textbox>
                <w10:wrap type="square" anchorx="margin"/>
              </v:shape>
            </w:pict>
          </mc:Fallback>
        </mc:AlternateContent>
      </w:r>
      <w:r w:rsidR="00597407">
        <w:rPr>
          <w:noProof/>
          <w:lang w:val="en-IN" w:eastAsia="en-IN"/>
        </w:rPr>
        <w:drawing>
          <wp:inline distT="0" distB="0" distL="0" distR="0" wp14:anchorId="6396F717" wp14:editId="0B4AA1BA">
            <wp:extent cx="5943346" cy="2930400"/>
            <wp:effectExtent l="0" t="0" r="63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346" cy="2930400"/>
                    </a:xfrm>
                    <a:prstGeom prst="rect">
                      <a:avLst/>
                    </a:prstGeom>
                    <a:noFill/>
                    <a:ln>
                      <a:noFill/>
                    </a:ln>
                  </pic:spPr>
                </pic:pic>
              </a:graphicData>
            </a:graphic>
          </wp:inline>
        </w:drawing>
      </w:r>
    </w:p>
    <w:p w14:paraId="5E8C6D2C" w14:textId="6F51DAEB" w:rsidR="002B2CEF" w:rsidRDefault="002B2CEF" w:rsidP="00D12F17">
      <w:pPr>
        <w:jc w:val="both"/>
        <w:rPr>
          <w:rFonts w:ascii="Arial Black" w:hAnsi="Arial Black" w:cs="Arial"/>
          <w:sz w:val="28"/>
          <w:szCs w:val="28"/>
        </w:rPr>
      </w:pPr>
    </w:p>
    <w:p w14:paraId="32485A4A" w14:textId="77777777" w:rsidR="00C97344" w:rsidRPr="00D12F17" w:rsidRDefault="00C97344" w:rsidP="00D12F17">
      <w:pPr>
        <w:jc w:val="both"/>
        <w:rPr>
          <w:rFonts w:ascii="Arial Black" w:hAnsi="Arial Black" w:cs="Arial"/>
          <w:sz w:val="28"/>
          <w:szCs w:val="28"/>
        </w:rPr>
      </w:pPr>
    </w:p>
    <w:p w14:paraId="535D6EAE" w14:textId="789BD95E" w:rsidR="00D12F17" w:rsidRDefault="00D12F17" w:rsidP="000E576D">
      <w:pPr>
        <w:pStyle w:val="Heading2"/>
      </w:pPr>
      <w:bookmarkStart w:id="76" w:name="_Toc534363433"/>
      <w:r>
        <w:t>Task 2</w:t>
      </w:r>
      <w:bookmarkEnd w:id="76"/>
    </w:p>
    <w:p w14:paraId="0DEED4CD" w14:textId="77777777" w:rsidR="000E576D" w:rsidRPr="000E576D" w:rsidRDefault="000E576D" w:rsidP="000E576D"/>
    <w:p w14:paraId="23200363" w14:textId="5E45F8D8" w:rsidR="008C199F" w:rsidRPr="008C199F" w:rsidRDefault="00A33CA8" w:rsidP="00A33CA8">
      <w:pPr>
        <w:jc w:val="both"/>
        <w:rPr>
          <w:rFonts w:ascii="Arial" w:hAnsi="Arial" w:cs="Arial"/>
          <w:sz w:val="24"/>
          <w:szCs w:val="24"/>
        </w:rPr>
      </w:pPr>
      <w:r w:rsidRPr="008C199F">
        <w:rPr>
          <w:rFonts w:ascii="Arial" w:hAnsi="Arial" w:cs="Arial"/>
          <w:sz w:val="24"/>
          <w:szCs w:val="24"/>
        </w:rPr>
        <w:t>Now in this ta</w:t>
      </w:r>
      <w:r w:rsidR="008C199F" w:rsidRPr="008C199F">
        <w:rPr>
          <w:rFonts w:ascii="Arial" w:hAnsi="Arial" w:cs="Arial"/>
          <w:sz w:val="24"/>
          <w:szCs w:val="24"/>
        </w:rPr>
        <w:t>sk we worked on 4 different design of FP filter and found the best one among all. The cavity material used for this task is</w:t>
      </w:r>
      <w:r w:rsidR="004B1E78">
        <w:rPr>
          <w:rFonts w:ascii="Arial" w:hAnsi="Arial" w:cs="Arial"/>
          <w:sz w:val="24"/>
          <w:szCs w:val="24"/>
        </w:rPr>
        <w:t xml:space="preserve"> </w:t>
      </w:r>
      <w:proofErr w:type="spellStart"/>
      <w:r w:rsidR="004B1E78">
        <w:rPr>
          <w:rFonts w:ascii="Arial" w:hAnsi="Arial" w:cs="Arial"/>
          <w:sz w:val="24"/>
          <w:szCs w:val="24"/>
        </w:rPr>
        <w:t>Ormocomp</w:t>
      </w:r>
      <w:proofErr w:type="spellEnd"/>
      <w:r w:rsidR="004B1E78">
        <w:rPr>
          <w:rFonts w:ascii="Arial" w:hAnsi="Arial" w:cs="Arial"/>
          <w:sz w:val="24"/>
          <w:szCs w:val="24"/>
        </w:rPr>
        <w:t xml:space="preserve"> </w:t>
      </w:r>
      <w:r w:rsidR="008C199F" w:rsidRPr="008C199F">
        <w:rPr>
          <w:rFonts w:ascii="Arial" w:hAnsi="Arial" w:cs="Arial"/>
          <w:sz w:val="24"/>
          <w:szCs w:val="24"/>
        </w:rPr>
        <w:t xml:space="preserve">having refractive index </w:t>
      </w:r>
      <w:ins w:id="77" w:author="Yannan Shen" w:date="2019-01-05T21:36:00Z">
        <w:r w:rsidR="002534E2">
          <w:rPr>
            <w:rFonts w:ascii="Arial" w:hAnsi="Arial" w:cs="Arial"/>
            <w:sz w:val="24"/>
            <w:szCs w:val="24"/>
          </w:rPr>
          <w:t>of</w:t>
        </w:r>
      </w:ins>
      <w:r w:rsidR="004B1E78">
        <w:rPr>
          <w:rFonts w:ascii="Arial" w:hAnsi="Arial" w:cs="Arial"/>
          <w:sz w:val="24"/>
          <w:szCs w:val="24"/>
        </w:rPr>
        <w:t xml:space="preserve"> 1</w:t>
      </w:r>
      <w:r w:rsidR="008C199F" w:rsidRPr="008C199F">
        <w:rPr>
          <w:rFonts w:ascii="Arial" w:hAnsi="Arial" w:cs="Arial"/>
          <w:sz w:val="24"/>
          <w:szCs w:val="24"/>
        </w:rPr>
        <w:t>.55</w:t>
      </w:r>
      <w:ins w:id="78" w:author="Yannan Shen" w:date="2019-01-05T21:36:00Z">
        <w:r w:rsidR="002534E2">
          <w:rPr>
            <w:rFonts w:ascii="Arial" w:hAnsi="Arial" w:cs="Arial"/>
            <w:sz w:val="24"/>
            <w:szCs w:val="24"/>
          </w:rPr>
          <w:t>.</w:t>
        </w:r>
      </w:ins>
      <w:r w:rsidR="008C199F" w:rsidRPr="008C199F">
        <w:rPr>
          <w:rFonts w:ascii="Arial" w:hAnsi="Arial" w:cs="Arial"/>
          <w:sz w:val="24"/>
          <w:szCs w:val="24"/>
        </w:rPr>
        <w:t xml:space="preserve"> </w:t>
      </w:r>
    </w:p>
    <w:p w14:paraId="07A49D5E" w14:textId="77777777" w:rsidR="008C199F" w:rsidRPr="008C199F" w:rsidRDefault="008C199F" w:rsidP="00A33CA8">
      <w:pPr>
        <w:jc w:val="both"/>
        <w:rPr>
          <w:rFonts w:ascii="Arial" w:hAnsi="Arial" w:cs="Arial"/>
          <w:sz w:val="24"/>
          <w:szCs w:val="24"/>
        </w:rPr>
      </w:pPr>
      <w:r w:rsidRPr="008C199F">
        <w:rPr>
          <w:rFonts w:ascii="Arial" w:hAnsi="Arial" w:cs="Arial"/>
          <w:sz w:val="24"/>
          <w:szCs w:val="24"/>
        </w:rPr>
        <w:t>The four different designs are as follow,</w:t>
      </w:r>
    </w:p>
    <w:p w14:paraId="55535BE5" w14:textId="1034EA39" w:rsidR="008C199F" w:rsidRPr="008C199F" w:rsidRDefault="008C199F" w:rsidP="008C199F">
      <w:pPr>
        <w:pStyle w:val="ListParagraph"/>
        <w:numPr>
          <w:ilvl w:val="0"/>
          <w:numId w:val="26"/>
        </w:numPr>
        <w:jc w:val="both"/>
        <w:rPr>
          <w:rFonts w:ascii="Arial" w:hAnsi="Arial" w:cs="Arial"/>
          <w:sz w:val="24"/>
          <w:szCs w:val="24"/>
        </w:rPr>
      </w:pPr>
      <w:r w:rsidRPr="008C199F">
        <w:rPr>
          <w:rFonts w:ascii="Arial" w:hAnsi="Arial" w:cs="Arial"/>
          <w:sz w:val="24"/>
          <w:szCs w:val="24"/>
        </w:rPr>
        <w:t>(HL)12 C (LH)12</w:t>
      </w:r>
    </w:p>
    <w:p w14:paraId="51B8FB41" w14:textId="7952DC7C" w:rsidR="008C199F" w:rsidRPr="008C199F" w:rsidRDefault="008C199F" w:rsidP="008C199F">
      <w:pPr>
        <w:pStyle w:val="ListParagraph"/>
        <w:numPr>
          <w:ilvl w:val="0"/>
          <w:numId w:val="26"/>
        </w:numPr>
        <w:jc w:val="both"/>
        <w:rPr>
          <w:rFonts w:ascii="Arial" w:hAnsi="Arial" w:cs="Arial"/>
          <w:sz w:val="24"/>
          <w:szCs w:val="24"/>
        </w:rPr>
      </w:pPr>
      <w:r w:rsidRPr="008C199F">
        <w:rPr>
          <w:rFonts w:ascii="Arial" w:hAnsi="Arial" w:cs="Arial"/>
          <w:sz w:val="24"/>
          <w:szCs w:val="24"/>
        </w:rPr>
        <w:t>(LH)12 C (HL)12</w:t>
      </w:r>
    </w:p>
    <w:p w14:paraId="272765E6" w14:textId="36DAD500" w:rsidR="008C199F" w:rsidRPr="008C199F" w:rsidRDefault="008C199F" w:rsidP="008C199F">
      <w:pPr>
        <w:pStyle w:val="ListParagraph"/>
        <w:numPr>
          <w:ilvl w:val="0"/>
          <w:numId w:val="26"/>
        </w:numPr>
        <w:jc w:val="both"/>
        <w:rPr>
          <w:rFonts w:ascii="Arial" w:hAnsi="Arial" w:cs="Arial"/>
          <w:sz w:val="24"/>
          <w:szCs w:val="24"/>
        </w:rPr>
      </w:pPr>
      <w:r w:rsidRPr="008C199F">
        <w:rPr>
          <w:rFonts w:ascii="Arial" w:hAnsi="Arial" w:cs="Arial"/>
          <w:sz w:val="24"/>
          <w:szCs w:val="24"/>
        </w:rPr>
        <w:t>L(HL)12 C L(HL)12</w:t>
      </w:r>
    </w:p>
    <w:p w14:paraId="6DA62249" w14:textId="742CE69A" w:rsidR="00767C29" w:rsidRDefault="008C199F" w:rsidP="00767C29">
      <w:pPr>
        <w:pStyle w:val="ListParagraph"/>
        <w:numPr>
          <w:ilvl w:val="0"/>
          <w:numId w:val="26"/>
        </w:numPr>
        <w:jc w:val="both"/>
        <w:rPr>
          <w:rFonts w:ascii="Arial" w:hAnsi="Arial" w:cs="Arial"/>
          <w:sz w:val="24"/>
          <w:szCs w:val="24"/>
        </w:rPr>
      </w:pPr>
      <w:r w:rsidRPr="008C199F">
        <w:rPr>
          <w:rFonts w:ascii="Arial" w:hAnsi="Arial" w:cs="Arial"/>
          <w:sz w:val="24"/>
          <w:szCs w:val="24"/>
        </w:rPr>
        <w:t xml:space="preserve">H(LH)12 C H(LH)12 </w:t>
      </w:r>
      <w:r w:rsidR="00767C29">
        <w:rPr>
          <w:rFonts w:ascii="Arial" w:hAnsi="Arial" w:cs="Arial"/>
          <w:sz w:val="24"/>
          <w:szCs w:val="24"/>
        </w:rPr>
        <w:t xml:space="preserve">          where, H - high refractive index material</w:t>
      </w:r>
    </w:p>
    <w:p w14:paraId="0073C236" w14:textId="0C4EA02F" w:rsidR="00767C29" w:rsidRDefault="00767C29" w:rsidP="00767C29">
      <w:pPr>
        <w:pStyle w:val="ListParagraph"/>
        <w:jc w:val="both"/>
        <w:rPr>
          <w:rFonts w:ascii="Arial" w:hAnsi="Arial" w:cs="Arial"/>
          <w:sz w:val="24"/>
          <w:szCs w:val="24"/>
        </w:rPr>
      </w:pPr>
      <w:r>
        <w:rPr>
          <w:rFonts w:ascii="Arial" w:hAnsi="Arial" w:cs="Arial"/>
          <w:sz w:val="24"/>
          <w:szCs w:val="24"/>
        </w:rPr>
        <w:t xml:space="preserve">                                                       L - Low refractive index material</w:t>
      </w:r>
    </w:p>
    <w:p w14:paraId="459C86F0" w14:textId="1CBC9889" w:rsidR="00767C29" w:rsidRDefault="00767C29" w:rsidP="00A12FBE">
      <w:pPr>
        <w:pStyle w:val="ListParagraph"/>
        <w:jc w:val="both"/>
        <w:rPr>
          <w:rFonts w:ascii="Arial" w:hAnsi="Arial" w:cs="Arial"/>
          <w:sz w:val="24"/>
          <w:szCs w:val="24"/>
        </w:rPr>
      </w:pPr>
      <w:r>
        <w:rPr>
          <w:rFonts w:ascii="Arial" w:hAnsi="Arial" w:cs="Arial"/>
          <w:sz w:val="24"/>
          <w:szCs w:val="24"/>
        </w:rPr>
        <w:t xml:space="preserve">                                                       C - Cavity material</w:t>
      </w:r>
    </w:p>
    <w:p w14:paraId="0A347679" w14:textId="01FB2C8E" w:rsidR="00C97344" w:rsidRDefault="00C97344" w:rsidP="00A12FBE">
      <w:pPr>
        <w:pStyle w:val="ListParagraph"/>
        <w:jc w:val="both"/>
        <w:rPr>
          <w:rFonts w:ascii="Arial" w:hAnsi="Arial" w:cs="Arial"/>
          <w:sz w:val="24"/>
          <w:szCs w:val="24"/>
        </w:rPr>
      </w:pPr>
    </w:p>
    <w:p w14:paraId="1BE8EB00" w14:textId="77777777" w:rsidR="00C97344" w:rsidRDefault="00C97344" w:rsidP="00A12FBE">
      <w:pPr>
        <w:pStyle w:val="ListParagraph"/>
        <w:jc w:val="both"/>
        <w:rPr>
          <w:rFonts w:ascii="Arial" w:hAnsi="Arial" w:cs="Arial"/>
          <w:sz w:val="24"/>
          <w:szCs w:val="24"/>
        </w:rPr>
      </w:pPr>
    </w:p>
    <w:p w14:paraId="27C76BA0" w14:textId="712E170B" w:rsidR="008C199F" w:rsidRPr="008C199F" w:rsidRDefault="00767C29" w:rsidP="008C199F">
      <w:pPr>
        <w:jc w:val="both"/>
        <w:rPr>
          <w:rFonts w:ascii="Arial" w:hAnsi="Arial" w:cs="Arial"/>
          <w:sz w:val="24"/>
          <w:szCs w:val="24"/>
        </w:rPr>
      </w:pPr>
      <w:r>
        <w:rPr>
          <w:rFonts w:ascii="Arial" w:hAnsi="Arial" w:cs="Arial"/>
          <w:sz w:val="24"/>
          <w:szCs w:val="24"/>
        </w:rPr>
        <w:t>The best design among all is the 4</w:t>
      </w:r>
      <w:r w:rsidRPr="00767C29">
        <w:rPr>
          <w:rFonts w:ascii="Arial" w:hAnsi="Arial" w:cs="Arial"/>
          <w:sz w:val="24"/>
          <w:szCs w:val="24"/>
          <w:vertAlign w:val="superscript"/>
        </w:rPr>
        <w:t>th</w:t>
      </w:r>
      <w:r>
        <w:rPr>
          <w:rFonts w:ascii="Arial" w:hAnsi="Arial" w:cs="Arial"/>
          <w:sz w:val="24"/>
          <w:szCs w:val="24"/>
        </w:rPr>
        <w:t xml:space="preserve"> one </w:t>
      </w:r>
      <w:r w:rsidR="00A12FBE">
        <w:rPr>
          <w:rFonts w:ascii="Arial" w:hAnsi="Arial" w:cs="Arial"/>
          <w:sz w:val="24"/>
          <w:szCs w:val="24"/>
        </w:rPr>
        <w:t xml:space="preserve">and it has the highest reflectivity and sharpest dip compared to other designs. It is clearly visible in the simulation shown </w:t>
      </w:r>
      <w:r w:rsidR="00A12FBE" w:rsidRPr="002534E2">
        <w:rPr>
          <w:rFonts w:ascii="Arial" w:hAnsi="Arial" w:cs="Arial"/>
          <w:sz w:val="24"/>
          <w:szCs w:val="24"/>
          <w:highlight w:val="yellow"/>
          <w:rPrChange w:id="79" w:author="Yannan Shen" w:date="2019-01-05T21:41:00Z">
            <w:rPr>
              <w:rFonts w:ascii="Arial" w:hAnsi="Arial" w:cs="Arial"/>
              <w:sz w:val="24"/>
              <w:szCs w:val="24"/>
            </w:rPr>
          </w:rPrChange>
        </w:rPr>
        <w:t>below</w:t>
      </w:r>
      <w:r w:rsidR="00A12FBE">
        <w:rPr>
          <w:rFonts w:ascii="Arial" w:hAnsi="Arial" w:cs="Arial"/>
          <w:sz w:val="24"/>
          <w:szCs w:val="24"/>
        </w:rPr>
        <w:t>,</w:t>
      </w:r>
    </w:p>
    <w:p w14:paraId="0F94C76D" w14:textId="77777777" w:rsidR="008C199F" w:rsidRPr="008C199F" w:rsidRDefault="008C199F" w:rsidP="008C199F">
      <w:pPr>
        <w:pStyle w:val="ListParagraph"/>
        <w:jc w:val="both"/>
        <w:rPr>
          <w:rFonts w:ascii="Arial" w:hAnsi="Arial" w:cs="Arial"/>
          <w:sz w:val="24"/>
          <w:szCs w:val="24"/>
        </w:rPr>
      </w:pPr>
    </w:p>
    <w:p w14:paraId="3056C3A0" w14:textId="1980C0F3" w:rsidR="00D12F17" w:rsidRDefault="002B2CEF" w:rsidP="00D12F17">
      <w:pPr>
        <w:jc w:val="both"/>
        <w:rPr>
          <w:rFonts w:ascii="Arial Black" w:hAnsi="Arial Black" w:cs="Arial"/>
          <w:sz w:val="28"/>
          <w:szCs w:val="28"/>
        </w:rPr>
      </w:pPr>
      <w:r>
        <w:rPr>
          <w:noProof/>
          <w:lang w:val="en-IN" w:eastAsia="en-IN"/>
        </w:rPr>
        <mc:AlternateContent>
          <mc:Choice Requires="wps">
            <w:drawing>
              <wp:anchor distT="0" distB="0" distL="114300" distR="114300" simplePos="0" relativeHeight="251687936" behindDoc="0" locked="0" layoutInCell="1" allowOverlap="1" wp14:anchorId="69A326A2" wp14:editId="0778FF92">
                <wp:simplePos x="0" y="0"/>
                <wp:positionH relativeFrom="margin">
                  <wp:align>right</wp:align>
                </wp:positionH>
                <wp:positionV relativeFrom="paragraph">
                  <wp:posOffset>3248660</wp:posOffset>
                </wp:positionV>
                <wp:extent cx="5943600" cy="25590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5943600" cy="256309"/>
                        </a:xfrm>
                        <a:prstGeom prst="rect">
                          <a:avLst/>
                        </a:prstGeom>
                        <a:solidFill>
                          <a:prstClr val="white"/>
                        </a:solidFill>
                        <a:ln>
                          <a:noFill/>
                        </a:ln>
                      </wps:spPr>
                      <wps:txbx>
                        <w:txbxContent>
                          <w:p w14:paraId="6705519D" w14:textId="02AFECD9" w:rsidR="002B2CEF" w:rsidRPr="00170190" w:rsidRDefault="002B2CEF" w:rsidP="002B2CEF">
                            <w:pPr>
                              <w:pStyle w:val="Caption"/>
                              <w:rPr>
                                <w:noProof/>
                              </w:rPr>
                            </w:pPr>
                            <w:r>
                              <w:t xml:space="preserve">                                                                 </w:t>
                            </w:r>
                            <w:del w:id="80" w:author="Yannan Shen" w:date="2019-01-05T21:37:00Z">
                              <w:r w:rsidDel="002534E2">
                                <w:delText xml:space="preserve">Simulation </w:delText>
                              </w:r>
                            </w:del>
                            <w:ins w:id="81" w:author="Yannan Shen" w:date="2019-01-05T21:37:00Z">
                              <w:r w:rsidR="002534E2">
                                <w:t>Figure 3.</w:t>
                              </w:r>
                            </w:ins>
                            <w:r>
                              <w:t xml:space="preserve">3 </w:t>
                            </w:r>
                            <w:ins w:id="82" w:author="Yannan Shen" w:date="2019-01-05T21:37:00Z">
                              <w:r w:rsidR="002534E2">
                                <w:t xml:space="preserve">reflection </w:t>
                              </w:r>
                              <w:proofErr w:type="spellStart"/>
                              <w:r w:rsidR="002534E2">
                                <w:t>cureves</w:t>
                              </w:r>
                              <w:proofErr w:type="spellEnd"/>
                              <w:r w:rsidR="002534E2">
                                <w:t xml:space="preserve"> of</w:t>
                              </w:r>
                            </w:ins>
                            <w:del w:id="83" w:author="Yannan Shen" w:date="2019-01-05T21:37:00Z">
                              <w:r w:rsidDel="002534E2">
                                <w:delText>Dip of</w:delText>
                              </w:r>
                            </w:del>
                            <w:r>
                              <w:t xml:space="preserve"> FP filter</w:t>
                            </w:r>
                            <w:ins w:id="84" w:author="Yannan Shen" w:date="2019-01-05T21:37:00Z">
                              <w:r w:rsidR="002534E2">
                                <w:t>s</w:t>
                              </w:r>
                            </w:ins>
                            <w:r>
                              <w:t xml:space="preserve"> with different design</w:t>
                            </w:r>
                            <w:ins w:id="85" w:author="Yannan Shen" w:date="2019-01-05T21:37:00Z">
                              <w:r w:rsidR="002534E2">
                                <w:t xml:space="preserve"> of DBR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3" type="#_x0000_t202" style="position:absolute;left:0;text-align:left;margin-left:416.8pt;margin-top:255.8pt;width:468pt;height:20.1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" stroked="f">
                <v:textbox inset="0,0,0,0">
                  <w:txbxContent>
                    <w:p w14:paraId="6705519D" w14:textId="02AFECD9" w:rsidR="002B2CEF" w:rsidRPr="00170190" w:rsidRDefault="002B2CEF" w:rsidP="002B2CEF">
                      <w:pPr>
                        <w:pStyle w:val="Caption"/>
                        <w:rPr>
                          <w:noProof/>
                        </w:rPr>
                      </w:pPr>
                      <w:r>
                        <w:t xml:space="preserve">                                                                 </w:t>
                      </w:r>
                      <w:del w:id="86" w:author="Yannan Shen" w:date="2019-01-05T21:37:00Z">
                        <w:r w:rsidDel="002534E2">
                          <w:delText xml:space="preserve">Simulation </w:delText>
                        </w:r>
                      </w:del>
                      <w:ins w:id="87" w:author="Yannan Shen" w:date="2019-01-05T21:37:00Z">
                        <w:r w:rsidR="002534E2">
                          <w:t>Figure 3.</w:t>
                        </w:r>
                      </w:ins>
                      <w:r>
                        <w:t xml:space="preserve">3 </w:t>
                      </w:r>
                      <w:ins w:id="88" w:author="Yannan Shen" w:date="2019-01-05T21:37:00Z">
                        <w:r w:rsidR="002534E2">
                          <w:t xml:space="preserve">reflection </w:t>
                        </w:r>
                        <w:proofErr w:type="spellStart"/>
                        <w:r w:rsidR="002534E2">
                          <w:t>cureves</w:t>
                        </w:r>
                        <w:proofErr w:type="spellEnd"/>
                        <w:r w:rsidR="002534E2">
                          <w:t xml:space="preserve"> of</w:t>
                        </w:r>
                      </w:ins>
                      <w:del w:id="89" w:author="Yannan Shen" w:date="2019-01-05T21:37:00Z">
                        <w:r w:rsidDel="002534E2">
                          <w:delText>Dip of</w:delText>
                        </w:r>
                      </w:del>
                      <w:r>
                        <w:t xml:space="preserve"> FP filter</w:t>
                      </w:r>
                      <w:ins w:id="90" w:author="Yannan Shen" w:date="2019-01-05T21:37:00Z">
                        <w:r w:rsidR="002534E2">
                          <w:t>s</w:t>
                        </w:r>
                      </w:ins>
                      <w:r>
                        <w:t xml:space="preserve"> with different design</w:t>
                      </w:r>
                      <w:ins w:id="91" w:author="Yannan Shen" w:date="2019-01-05T21:37:00Z">
                        <w:r w:rsidR="002534E2">
                          <w:t xml:space="preserve"> of DBR</w:t>
                        </w:r>
                      </w:ins>
                    </w:p>
                  </w:txbxContent>
                </v:textbox>
                <w10:wrap type="square" anchorx="margin"/>
              </v:shape>
            </w:pict>
          </mc:Fallback>
        </mc:AlternateContent>
      </w:r>
      <w:commentRangeStart w:id="92"/>
      <w:r>
        <w:rPr>
          <w:noProof/>
          <w:lang w:val="en-IN" w:eastAsia="en-IN"/>
        </w:rPr>
        <w:drawing>
          <wp:inline distT="0" distB="0" distL="0" distR="0" wp14:anchorId="2DF27D97" wp14:editId="492B069B">
            <wp:extent cx="5946353" cy="313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6353" cy="3132000"/>
                    </a:xfrm>
                    <a:prstGeom prst="rect">
                      <a:avLst/>
                    </a:prstGeom>
                    <a:noFill/>
                    <a:ln>
                      <a:noFill/>
                    </a:ln>
                  </pic:spPr>
                </pic:pic>
              </a:graphicData>
            </a:graphic>
          </wp:inline>
        </w:drawing>
      </w:r>
      <w:commentRangeEnd w:id="92"/>
      <w:r w:rsidR="002534E2">
        <w:rPr>
          <w:rStyle w:val="CommentReference"/>
        </w:rPr>
        <w:commentReference w:id="92"/>
      </w:r>
    </w:p>
    <w:p w14:paraId="1082562D" w14:textId="2B4BE444" w:rsidR="002B2CEF" w:rsidRDefault="002B2CEF" w:rsidP="00D12F17">
      <w:pPr>
        <w:jc w:val="both"/>
        <w:rPr>
          <w:rFonts w:ascii="Arial Black" w:hAnsi="Arial Black" w:cs="Arial"/>
          <w:sz w:val="28"/>
          <w:szCs w:val="28"/>
        </w:rPr>
      </w:pPr>
    </w:p>
    <w:p w14:paraId="13C0B70D" w14:textId="77777777" w:rsidR="00A12FBE" w:rsidRDefault="00A12FBE" w:rsidP="00D12F17">
      <w:pPr>
        <w:jc w:val="both"/>
        <w:rPr>
          <w:rFonts w:ascii="Arial Black" w:hAnsi="Arial Black" w:cs="Arial"/>
          <w:sz w:val="28"/>
          <w:szCs w:val="28"/>
        </w:rPr>
      </w:pPr>
    </w:p>
    <w:p w14:paraId="112E2EDB" w14:textId="0C46D333" w:rsidR="00D12F17" w:rsidRDefault="002B2CEF" w:rsidP="00D12F17">
      <w:pPr>
        <w:jc w:val="both"/>
        <w:rPr>
          <w:rFonts w:ascii="Arial Black" w:hAnsi="Arial Black" w:cs="Arial"/>
          <w:sz w:val="28"/>
          <w:szCs w:val="28"/>
        </w:rPr>
      </w:pPr>
      <w:r>
        <w:rPr>
          <w:noProof/>
          <w:lang w:val="en-IN" w:eastAsia="en-IN"/>
        </w:rPr>
        <mc:AlternateContent>
          <mc:Choice Requires="wps">
            <w:drawing>
              <wp:anchor distT="0" distB="0" distL="114300" distR="114300" simplePos="0" relativeHeight="251689984" behindDoc="0" locked="0" layoutInCell="1" allowOverlap="1" wp14:anchorId="6B247E72" wp14:editId="3EA335E7">
                <wp:simplePos x="0" y="0"/>
                <wp:positionH relativeFrom="margin">
                  <wp:align>right</wp:align>
                </wp:positionH>
                <wp:positionV relativeFrom="paragraph">
                  <wp:posOffset>3166745</wp:posOffset>
                </wp:positionV>
                <wp:extent cx="5943600" cy="221615"/>
                <wp:effectExtent l="0" t="0" r="0" b="6985"/>
                <wp:wrapSquare wrapText="bothSides"/>
                <wp:docPr id="46" name="Text Box 46"/>
                <wp:cNvGraphicFramePr/>
                <a:graphic xmlns:a="http://schemas.openxmlformats.org/drawingml/2006/main">
                  <a:graphicData uri="http://schemas.microsoft.com/office/word/2010/wordprocessingShape">
                    <wps:wsp>
                      <wps:cNvSpPr txBox="1"/>
                      <wps:spPr>
                        <a:xfrm>
                          <a:off x="0" y="0"/>
                          <a:ext cx="5943600" cy="221673"/>
                        </a:xfrm>
                        <a:prstGeom prst="rect">
                          <a:avLst/>
                        </a:prstGeom>
                        <a:solidFill>
                          <a:prstClr val="white"/>
                        </a:solidFill>
                        <a:ln>
                          <a:noFill/>
                        </a:ln>
                      </wps:spPr>
                      <wps:txbx>
                        <w:txbxContent>
                          <w:p w14:paraId="6BC5CD2C" w14:textId="628AA7CC" w:rsidR="002B2CEF" w:rsidRPr="00170190" w:rsidRDefault="002B2CEF" w:rsidP="002B2CEF">
                            <w:pPr>
                              <w:pStyle w:val="Caption"/>
                              <w:rPr>
                                <w:noProof/>
                              </w:rPr>
                            </w:pPr>
                            <w:r>
                              <w:t xml:space="preserve">                                                             </w:t>
                            </w:r>
                            <w:del w:id="93" w:author="Yannan Shen" w:date="2019-01-05T21:40:00Z">
                              <w:r w:rsidDel="002534E2">
                                <w:delText xml:space="preserve">Simulation </w:delText>
                              </w:r>
                            </w:del>
                            <w:ins w:id="94" w:author="Yannan Shen" w:date="2019-01-05T21:40:00Z">
                              <w:r w:rsidR="002534E2">
                                <w:t>Figure 3.</w:t>
                              </w:r>
                            </w:ins>
                            <w:r>
                              <w:t>4 Reflectance curve</w:t>
                            </w:r>
                            <w:ins w:id="95" w:author="Yannan Shen" w:date="2019-01-05T21:40:00Z">
                              <w:r w:rsidR="002534E2">
                                <w:t>s</w:t>
                              </w:r>
                            </w:ins>
                            <w:r>
                              <w:t xml:space="preserve"> of FP filter</w:t>
                            </w:r>
                            <w:ins w:id="96" w:author="Yannan Shen" w:date="2019-01-05T21:40:00Z">
                              <w:r w:rsidR="002534E2">
                                <w:t>s</w:t>
                              </w:r>
                            </w:ins>
                            <w:r>
                              <w:t xml:space="preserve"> with different </w:t>
                            </w:r>
                            <w:ins w:id="97" w:author="Yannan Shen" w:date="2019-01-05T21:40:00Z">
                              <w:r w:rsidR="002534E2">
                                <w:t xml:space="preserve">DBR </w:t>
                              </w:r>
                            </w:ins>
                            <w:r>
                              <w:t>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4" type="#_x0000_t202" style="position:absolute;left:0;text-align:left;margin-left:416.8pt;margin-top:249.35pt;width:468pt;height:17.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1MgIAAGkEAAAOAAAAZHJzL2Uyb0RvYy54bWysVFFv2yAQfp+0/4B4X5ykXd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" stroked="f">
                <v:textbox inset="0,0,0,0">
                  <w:txbxContent>
                    <w:p w14:paraId="6BC5CD2C" w14:textId="628AA7CC" w:rsidR="002B2CEF" w:rsidRPr="00170190" w:rsidRDefault="002B2CEF" w:rsidP="002B2CEF">
                      <w:pPr>
                        <w:pStyle w:val="Caption"/>
                        <w:rPr>
                          <w:noProof/>
                        </w:rPr>
                      </w:pPr>
                      <w:r>
                        <w:t xml:space="preserve">                                                             </w:t>
                      </w:r>
                      <w:del w:id="98" w:author="Yannan Shen" w:date="2019-01-05T21:40:00Z">
                        <w:r w:rsidDel="002534E2">
                          <w:delText xml:space="preserve">Simulation </w:delText>
                        </w:r>
                      </w:del>
                      <w:ins w:id="99" w:author="Yannan Shen" w:date="2019-01-05T21:40:00Z">
                        <w:r w:rsidR="002534E2">
                          <w:t>Figure 3.</w:t>
                        </w:r>
                      </w:ins>
                      <w:r>
                        <w:t>4 Reflectance curve</w:t>
                      </w:r>
                      <w:ins w:id="100" w:author="Yannan Shen" w:date="2019-01-05T21:40:00Z">
                        <w:r w:rsidR="002534E2">
                          <w:t>s</w:t>
                        </w:r>
                      </w:ins>
                      <w:r>
                        <w:t xml:space="preserve"> of FP filter</w:t>
                      </w:r>
                      <w:ins w:id="101" w:author="Yannan Shen" w:date="2019-01-05T21:40:00Z">
                        <w:r w:rsidR="002534E2">
                          <w:t>s</w:t>
                        </w:r>
                      </w:ins>
                      <w:r>
                        <w:t xml:space="preserve"> with different </w:t>
                      </w:r>
                      <w:ins w:id="102" w:author="Yannan Shen" w:date="2019-01-05T21:40:00Z">
                        <w:r w:rsidR="002534E2">
                          <w:t xml:space="preserve">DBR </w:t>
                        </w:r>
                      </w:ins>
                      <w:r>
                        <w:t>design</w:t>
                      </w:r>
                    </w:p>
                  </w:txbxContent>
                </v:textbox>
                <w10:wrap type="square" anchorx="margin"/>
              </v:shape>
            </w:pict>
          </mc:Fallback>
        </mc:AlternateContent>
      </w:r>
      <w:commentRangeStart w:id="103"/>
      <w:r>
        <w:rPr>
          <w:noProof/>
          <w:lang w:val="en-IN" w:eastAsia="en-IN"/>
        </w:rPr>
        <w:drawing>
          <wp:inline distT="0" distB="0" distL="0" distR="0" wp14:anchorId="3451C0DF" wp14:editId="12A93E54">
            <wp:extent cx="5943474" cy="3060000"/>
            <wp:effectExtent l="0" t="0" r="63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474" cy="3060000"/>
                    </a:xfrm>
                    <a:prstGeom prst="rect">
                      <a:avLst/>
                    </a:prstGeom>
                    <a:noFill/>
                    <a:ln>
                      <a:noFill/>
                    </a:ln>
                  </pic:spPr>
                </pic:pic>
              </a:graphicData>
            </a:graphic>
          </wp:inline>
        </w:drawing>
      </w:r>
      <w:commentRangeEnd w:id="103"/>
      <w:r w:rsidR="002534E2">
        <w:rPr>
          <w:rStyle w:val="CommentReference"/>
        </w:rPr>
        <w:commentReference w:id="103"/>
      </w:r>
    </w:p>
    <w:p w14:paraId="0BAF3758" w14:textId="29CDB11B" w:rsidR="002B2CEF" w:rsidRPr="00D12F17" w:rsidRDefault="002B2CEF" w:rsidP="00D12F17">
      <w:pPr>
        <w:jc w:val="both"/>
        <w:rPr>
          <w:rFonts w:ascii="Arial Black" w:hAnsi="Arial Black" w:cs="Arial"/>
          <w:sz w:val="28"/>
          <w:szCs w:val="28"/>
        </w:rPr>
      </w:pPr>
    </w:p>
    <w:p w14:paraId="162B973E" w14:textId="3FD78E98" w:rsidR="00D12F17" w:rsidRDefault="00D12F17" w:rsidP="000E576D">
      <w:pPr>
        <w:pStyle w:val="Heading2"/>
      </w:pPr>
      <w:bookmarkStart w:id="104" w:name="_Toc534363434"/>
      <w:r>
        <w:lastRenderedPageBreak/>
        <w:t>Task 3</w:t>
      </w:r>
      <w:bookmarkEnd w:id="104"/>
    </w:p>
    <w:p w14:paraId="4B8641EC" w14:textId="77777777" w:rsidR="000E576D" w:rsidRPr="000E576D" w:rsidRDefault="000E576D" w:rsidP="000E576D"/>
    <w:p w14:paraId="3F19C8C1" w14:textId="72C5B509" w:rsidR="000F04BA" w:rsidRDefault="00A12FBE" w:rsidP="00A12FBE">
      <w:pPr>
        <w:jc w:val="both"/>
        <w:rPr>
          <w:rFonts w:ascii="Arial" w:hAnsi="Arial" w:cs="Arial"/>
          <w:sz w:val="24"/>
          <w:szCs w:val="24"/>
        </w:rPr>
      </w:pPr>
      <w:r w:rsidRPr="00257C7A">
        <w:rPr>
          <w:rFonts w:ascii="Arial" w:hAnsi="Arial" w:cs="Arial"/>
          <w:sz w:val="24"/>
          <w:szCs w:val="24"/>
        </w:rPr>
        <w:t>This task was regarding the characteristics analysis of filter influenced by different materials</w:t>
      </w:r>
      <w:del w:id="105" w:author="Yannan Shen" w:date="2019-01-05T21:43:00Z">
        <w:r w:rsidRPr="00257C7A" w:rsidDel="00111A5D">
          <w:rPr>
            <w:rFonts w:ascii="Arial" w:hAnsi="Arial" w:cs="Arial"/>
            <w:sz w:val="24"/>
            <w:szCs w:val="24"/>
          </w:rPr>
          <w:delText xml:space="preserve"> for</w:delText>
        </w:r>
      </w:del>
      <w:ins w:id="106" w:author="Yannan Shen" w:date="2019-01-05T21:43:00Z">
        <w:r w:rsidR="00111A5D">
          <w:rPr>
            <w:rFonts w:ascii="Arial" w:hAnsi="Arial" w:cs="Arial"/>
            <w:sz w:val="24"/>
            <w:szCs w:val="24"/>
          </w:rPr>
          <w:t xml:space="preserve"> of</w:t>
        </w:r>
      </w:ins>
      <w:r w:rsidRPr="00257C7A">
        <w:rPr>
          <w:rFonts w:ascii="Arial" w:hAnsi="Arial" w:cs="Arial"/>
          <w:sz w:val="24"/>
          <w:szCs w:val="24"/>
        </w:rPr>
        <w:t xml:space="preserve"> DBRs. Here the lower refractive index material SiO2 remains fixed for all different DBRs and higher refractive index material</w:t>
      </w:r>
      <w:r w:rsidR="000F04BA">
        <w:rPr>
          <w:rFonts w:ascii="Arial" w:hAnsi="Arial" w:cs="Arial"/>
          <w:sz w:val="24"/>
          <w:szCs w:val="24"/>
        </w:rPr>
        <w:t xml:space="preserve"> are changed. Zirconium dioxide, Silicon nitride and Titanium dioxide are used as higher refractive index materials.</w:t>
      </w:r>
    </w:p>
    <w:p w14:paraId="1D9ADFF3" w14:textId="3E76791C" w:rsidR="00A12FBE" w:rsidRPr="00257C7A" w:rsidDel="00111A5D" w:rsidRDefault="000F04BA" w:rsidP="00A12FBE">
      <w:pPr>
        <w:jc w:val="both"/>
        <w:rPr>
          <w:del w:id="107" w:author="Yannan Shen" w:date="2019-01-05T21:42:00Z"/>
          <w:rFonts w:ascii="Arial" w:hAnsi="Arial" w:cs="Arial"/>
          <w:sz w:val="24"/>
          <w:szCs w:val="24"/>
        </w:rPr>
      </w:pPr>
      <w:r>
        <w:rPr>
          <w:rFonts w:ascii="Arial" w:hAnsi="Arial" w:cs="Arial"/>
          <w:sz w:val="24"/>
          <w:szCs w:val="24"/>
        </w:rPr>
        <w:t>The reflectance curve</w:t>
      </w:r>
      <w:ins w:id="108" w:author="Yannan Shen" w:date="2019-01-05T21:43:00Z">
        <w:r w:rsidR="00111A5D">
          <w:rPr>
            <w:rFonts w:ascii="Arial" w:hAnsi="Arial" w:cs="Arial"/>
            <w:sz w:val="24"/>
            <w:szCs w:val="24"/>
          </w:rPr>
          <w:t>s</w:t>
        </w:r>
      </w:ins>
      <w:r>
        <w:rPr>
          <w:rFonts w:ascii="Arial" w:hAnsi="Arial" w:cs="Arial"/>
          <w:sz w:val="24"/>
          <w:szCs w:val="24"/>
        </w:rPr>
        <w:t xml:space="preserve"> of all three different DBRs is shown below. It can be clearly analyzed from the </w:t>
      </w:r>
      <w:del w:id="109" w:author="Yannan Shen" w:date="2019-01-05T21:43:00Z">
        <w:r w:rsidDel="00111A5D">
          <w:rPr>
            <w:rFonts w:ascii="Arial" w:hAnsi="Arial" w:cs="Arial"/>
            <w:sz w:val="24"/>
            <w:szCs w:val="24"/>
          </w:rPr>
          <w:delText xml:space="preserve">below </w:delText>
        </w:r>
      </w:del>
      <w:r>
        <w:rPr>
          <w:rFonts w:ascii="Arial" w:hAnsi="Arial" w:cs="Arial"/>
          <w:sz w:val="24"/>
          <w:szCs w:val="24"/>
        </w:rPr>
        <w:t>simulation</w:t>
      </w:r>
      <w:ins w:id="110" w:author="Yannan Shen" w:date="2019-01-05T21:43:00Z">
        <w:r w:rsidR="00111A5D">
          <w:rPr>
            <w:rFonts w:ascii="Arial" w:hAnsi="Arial" w:cs="Arial"/>
            <w:sz w:val="24"/>
            <w:szCs w:val="24"/>
          </w:rPr>
          <w:t xml:space="preserve"> </w:t>
        </w:r>
      </w:ins>
      <w:ins w:id="111" w:author="Yannan Shen" w:date="2019-01-05T21:44:00Z">
        <w:r w:rsidR="00111A5D">
          <w:rPr>
            <w:rFonts w:ascii="Arial" w:hAnsi="Arial" w:cs="Arial"/>
            <w:sz w:val="24"/>
            <w:szCs w:val="24"/>
          </w:rPr>
          <w:t>(see Figure 3.5)</w:t>
        </w:r>
      </w:ins>
      <w:r>
        <w:rPr>
          <w:rFonts w:ascii="Arial" w:hAnsi="Arial" w:cs="Arial"/>
          <w:sz w:val="24"/>
          <w:szCs w:val="24"/>
        </w:rPr>
        <w:t xml:space="preserve"> that with the </w:t>
      </w:r>
      <w:del w:id="112" w:author="Yannan Shen" w:date="2019-01-05T21:44:00Z">
        <w:r w:rsidDel="00111A5D">
          <w:rPr>
            <w:rFonts w:ascii="Arial" w:hAnsi="Arial" w:cs="Arial"/>
            <w:sz w:val="24"/>
            <w:szCs w:val="24"/>
          </w:rPr>
          <w:delText xml:space="preserve">increase </w:delText>
        </w:r>
      </w:del>
      <w:ins w:id="113" w:author="Yannan Shen" w:date="2019-01-05T21:44:00Z">
        <w:r w:rsidR="00111A5D">
          <w:rPr>
            <w:rFonts w:ascii="Arial" w:hAnsi="Arial" w:cs="Arial"/>
            <w:sz w:val="24"/>
            <w:szCs w:val="24"/>
          </w:rPr>
          <w:t xml:space="preserve">increment </w:t>
        </w:r>
      </w:ins>
      <w:r>
        <w:rPr>
          <w:rFonts w:ascii="Arial" w:hAnsi="Arial" w:cs="Arial"/>
          <w:sz w:val="24"/>
          <w:szCs w:val="24"/>
        </w:rPr>
        <w:t>in the contrast the width of the Stopband increases</w:t>
      </w:r>
      <w:ins w:id="114" w:author="Yannan Shen" w:date="2019-01-05T21:44:00Z">
        <w:r w:rsidR="00111A5D">
          <w:rPr>
            <w:rFonts w:ascii="Arial" w:hAnsi="Arial" w:cs="Arial"/>
            <w:sz w:val="24"/>
            <w:szCs w:val="24"/>
          </w:rPr>
          <w:t>.</w:t>
        </w:r>
      </w:ins>
      <w:del w:id="115" w:author="Yannan Shen" w:date="2019-01-05T21:44:00Z">
        <w:r w:rsidDel="00111A5D">
          <w:rPr>
            <w:rFonts w:ascii="Arial" w:hAnsi="Arial" w:cs="Arial"/>
            <w:sz w:val="24"/>
            <w:szCs w:val="24"/>
          </w:rPr>
          <w:delText>,</w:delText>
        </w:r>
      </w:del>
      <w:r>
        <w:rPr>
          <w:rFonts w:ascii="Arial" w:hAnsi="Arial" w:cs="Arial"/>
          <w:sz w:val="24"/>
          <w:szCs w:val="24"/>
        </w:rPr>
        <w:t xml:space="preserve">  </w:t>
      </w:r>
    </w:p>
    <w:p w14:paraId="48568BD6" w14:textId="741249E7" w:rsidR="00A12FBE" w:rsidDel="00111A5D" w:rsidRDefault="00A12FBE" w:rsidP="00A12FBE">
      <w:pPr>
        <w:jc w:val="both"/>
        <w:rPr>
          <w:del w:id="116" w:author="Yannan Shen" w:date="2019-01-05T21:42:00Z"/>
          <w:rFonts w:ascii="Arial Black" w:hAnsi="Arial Black" w:cs="Arial"/>
          <w:sz w:val="28"/>
          <w:szCs w:val="28"/>
        </w:rPr>
      </w:pPr>
    </w:p>
    <w:p w14:paraId="7CAA1AA6" w14:textId="77777777" w:rsidR="000F04BA" w:rsidRPr="00A12FBE" w:rsidRDefault="000F04BA" w:rsidP="00A12FBE">
      <w:pPr>
        <w:jc w:val="both"/>
        <w:rPr>
          <w:rFonts w:ascii="Arial Black" w:hAnsi="Arial Black" w:cs="Arial"/>
          <w:sz w:val="28"/>
          <w:szCs w:val="28"/>
        </w:rPr>
      </w:pPr>
    </w:p>
    <w:p w14:paraId="0F954F2F" w14:textId="5368A8E7" w:rsidR="004A1651" w:rsidRDefault="002B2CEF" w:rsidP="00D12F17">
      <w:pPr>
        <w:jc w:val="both"/>
        <w:rPr>
          <w:rFonts w:ascii="Arial Black" w:hAnsi="Arial Black" w:cs="Arial"/>
          <w:sz w:val="28"/>
          <w:szCs w:val="28"/>
        </w:rPr>
      </w:pPr>
      <w:r>
        <w:rPr>
          <w:noProof/>
          <w:lang w:val="en-IN" w:eastAsia="en-IN"/>
        </w:rPr>
        <w:lastRenderedPageBreak/>
        <mc:AlternateContent>
          <mc:Choice Requires="wps">
            <w:drawing>
              <wp:anchor distT="0" distB="0" distL="114300" distR="114300" simplePos="0" relativeHeight="251692032" behindDoc="0" locked="0" layoutInCell="1" allowOverlap="1" wp14:anchorId="7666C48A" wp14:editId="61D3FBF5">
                <wp:simplePos x="0" y="0"/>
                <wp:positionH relativeFrom="margin">
                  <wp:align>right</wp:align>
                </wp:positionH>
                <wp:positionV relativeFrom="paragraph">
                  <wp:posOffset>3227705</wp:posOffset>
                </wp:positionV>
                <wp:extent cx="5943600" cy="733425"/>
                <wp:effectExtent l="0" t="0" r="0" b="9525"/>
                <wp:wrapSquare wrapText="bothSides"/>
                <wp:docPr id="47" name="Text Box 47"/>
                <wp:cNvGraphicFramePr/>
                <a:graphic xmlns:a="http://schemas.openxmlformats.org/drawingml/2006/main">
                  <a:graphicData uri="http://schemas.microsoft.com/office/word/2010/wordprocessingShape">
                    <wps:wsp>
                      <wps:cNvSpPr txBox="1"/>
                      <wps:spPr>
                        <a:xfrm>
                          <a:off x="0" y="0"/>
                          <a:ext cx="5943600" cy="733425"/>
                        </a:xfrm>
                        <a:prstGeom prst="rect">
                          <a:avLst/>
                        </a:prstGeom>
                        <a:solidFill>
                          <a:prstClr val="white"/>
                        </a:solidFill>
                        <a:ln>
                          <a:noFill/>
                        </a:ln>
                      </wps:spPr>
                      <wps:txbx>
                        <w:txbxContent>
                          <w:p w14:paraId="2A236749" w14:textId="34D42DEC" w:rsidR="002B2CEF" w:rsidRPr="00170190" w:rsidRDefault="002B2CEF" w:rsidP="002B2CEF">
                            <w:pPr>
                              <w:pStyle w:val="Caption"/>
                              <w:rPr>
                                <w:noProof/>
                              </w:rPr>
                            </w:pPr>
                            <w:r>
                              <w:t xml:space="preserve">                                                                 </w:t>
                            </w:r>
                            <w:del w:id="117" w:author="Yannan Shen" w:date="2019-01-05T21:42:00Z">
                              <w:r w:rsidDel="00111A5D">
                                <w:delText xml:space="preserve">Simulation </w:delText>
                              </w:r>
                            </w:del>
                            <w:ins w:id="118" w:author="Yannan Shen" w:date="2019-01-05T21:42:00Z">
                              <w:r w:rsidR="00111A5D">
                                <w:t>Figure 3.</w:t>
                              </w:r>
                            </w:ins>
                            <w:r w:rsidR="00F05311">
                              <w:t>5</w:t>
                            </w:r>
                            <w:ins w:id="119" w:author="Yannan Shen" w:date="2019-01-05T21:41:00Z">
                              <w:r w:rsidR="002534E2">
                                <w:t xml:space="preserve"> reflectance curves of</w:t>
                              </w:r>
                            </w:ins>
                            <w:r w:rsidR="00F05311">
                              <w:t xml:space="preserve"> </w:t>
                            </w:r>
                            <w:del w:id="120" w:author="Yannan Shen" w:date="2019-01-05T21:42:00Z">
                              <w:r w:rsidR="00F05311" w:rsidDel="002534E2">
                                <w:delText xml:space="preserve">Fabry Perot </w:delText>
                              </w:r>
                            </w:del>
                            <w:ins w:id="121" w:author="Yannan Shen" w:date="2019-01-05T21:42:00Z">
                              <w:r w:rsidR="002534E2">
                                <w:t xml:space="preserve">FP </w:t>
                              </w:r>
                            </w:ins>
                            <w:r w:rsidR="00F05311">
                              <w:t>filter</w:t>
                            </w:r>
                            <w:ins w:id="122" w:author="Yannan Shen" w:date="2019-01-05T21:42:00Z">
                              <w:r w:rsidR="002534E2">
                                <w:t>s</w:t>
                              </w:r>
                            </w:ins>
                            <w:r w:rsidR="00F05311">
                              <w:t xml:space="preserve"> with different </w:t>
                            </w:r>
                            <w:del w:id="123" w:author="Yannan Shen" w:date="2019-01-05T21:42:00Z">
                              <w:r w:rsidR="00F05311" w:rsidDel="00111A5D">
                                <w:delText>Stopband</w:delText>
                              </w:r>
                            </w:del>
                            <w:ins w:id="124" w:author="Yannan Shen" w:date="2019-01-05T21:42:00Z">
                              <w:r w:rsidR="00111A5D">
                                <w:t>DBR materials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5" type="#_x0000_t202" style="position:absolute;left:0;text-align:left;margin-left:416.8pt;margin-top:254.15pt;width:468pt;height:57.75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" stroked="f">
                <v:textbox inset="0,0,0,0">
                  <w:txbxContent>
                    <w:p w14:paraId="2A236749" w14:textId="34D42DEC" w:rsidR="002B2CEF" w:rsidRPr="00170190" w:rsidRDefault="002B2CEF" w:rsidP="002B2CEF">
                      <w:pPr>
                        <w:pStyle w:val="Caption"/>
                        <w:rPr>
                          <w:noProof/>
                        </w:rPr>
                      </w:pPr>
                      <w:r>
                        <w:t xml:space="preserve">                                                                 </w:t>
                      </w:r>
                      <w:del w:id="125" w:author="Yannan Shen" w:date="2019-01-05T21:42:00Z">
                        <w:r w:rsidDel="00111A5D">
                          <w:delText xml:space="preserve">Simulation </w:delText>
                        </w:r>
                      </w:del>
                      <w:ins w:id="126" w:author="Yannan Shen" w:date="2019-01-05T21:42:00Z">
                        <w:r w:rsidR="00111A5D">
                          <w:t>Figure 3.</w:t>
                        </w:r>
                      </w:ins>
                      <w:r w:rsidR="00F05311">
                        <w:t>5</w:t>
                      </w:r>
                      <w:ins w:id="127" w:author="Yannan Shen" w:date="2019-01-05T21:41:00Z">
                        <w:r w:rsidR="002534E2">
                          <w:t xml:space="preserve"> reflectance curves of</w:t>
                        </w:r>
                      </w:ins>
                      <w:r w:rsidR="00F05311">
                        <w:t xml:space="preserve"> </w:t>
                      </w:r>
                      <w:del w:id="128" w:author="Yannan Shen" w:date="2019-01-05T21:42:00Z">
                        <w:r w:rsidR="00F05311" w:rsidDel="002534E2">
                          <w:delText xml:space="preserve">Fabry Perot </w:delText>
                        </w:r>
                      </w:del>
                      <w:ins w:id="129" w:author="Yannan Shen" w:date="2019-01-05T21:42:00Z">
                        <w:r w:rsidR="002534E2">
                          <w:t xml:space="preserve">FP </w:t>
                        </w:r>
                      </w:ins>
                      <w:r w:rsidR="00F05311">
                        <w:t>filter</w:t>
                      </w:r>
                      <w:ins w:id="130" w:author="Yannan Shen" w:date="2019-01-05T21:42:00Z">
                        <w:r w:rsidR="002534E2">
                          <w:t>s</w:t>
                        </w:r>
                      </w:ins>
                      <w:r w:rsidR="00F05311">
                        <w:t xml:space="preserve"> with different </w:t>
                      </w:r>
                      <w:del w:id="131" w:author="Yannan Shen" w:date="2019-01-05T21:42:00Z">
                        <w:r w:rsidR="00F05311" w:rsidDel="00111A5D">
                          <w:delText>Stopband</w:delText>
                        </w:r>
                      </w:del>
                      <w:ins w:id="132" w:author="Yannan Shen" w:date="2019-01-05T21:42:00Z">
                        <w:r w:rsidR="00111A5D">
                          <w:t>DBR materials</w:t>
                        </w:r>
                      </w:ins>
                    </w:p>
                  </w:txbxContent>
                </v:textbox>
                <w10:wrap type="square" anchorx="margin"/>
              </v:shape>
            </w:pict>
          </mc:Fallback>
        </mc:AlternateContent>
      </w:r>
      <w:r>
        <w:rPr>
          <w:noProof/>
          <w:lang w:val="en-IN" w:eastAsia="en-IN"/>
        </w:rPr>
        <w:drawing>
          <wp:inline distT="0" distB="0" distL="0" distR="0" wp14:anchorId="52CEECAE" wp14:editId="01C8E414">
            <wp:extent cx="5941929" cy="31284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929" cy="3128400"/>
                    </a:xfrm>
                    <a:prstGeom prst="rect">
                      <a:avLst/>
                    </a:prstGeom>
                    <a:noFill/>
                    <a:ln>
                      <a:noFill/>
                    </a:ln>
                  </pic:spPr>
                </pic:pic>
              </a:graphicData>
            </a:graphic>
          </wp:inline>
        </w:drawing>
      </w:r>
    </w:p>
    <w:p w14:paraId="3DC8029D" w14:textId="0036DA7D" w:rsidR="002B2CEF" w:rsidRDefault="002B2CEF" w:rsidP="00D12F17">
      <w:pPr>
        <w:jc w:val="both"/>
        <w:rPr>
          <w:rFonts w:ascii="Arial Black" w:hAnsi="Arial Black" w:cs="Arial"/>
          <w:sz w:val="28"/>
          <w:szCs w:val="28"/>
        </w:rPr>
      </w:pPr>
    </w:p>
    <w:p w14:paraId="415E29EF" w14:textId="547B82C6" w:rsidR="00D12F17" w:rsidRDefault="00D12F17" w:rsidP="00D12F17">
      <w:pPr>
        <w:jc w:val="both"/>
        <w:rPr>
          <w:rFonts w:ascii="Arial Black" w:hAnsi="Arial Black" w:cs="Arial"/>
          <w:sz w:val="28"/>
          <w:szCs w:val="28"/>
        </w:rPr>
      </w:pPr>
    </w:p>
    <w:p w14:paraId="2EABF70C" w14:textId="725A3837" w:rsidR="00D12F17" w:rsidRDefault="00D12F17" w:rsidP="00D12F17">
      <w:pPr>
        <w:jc w:val="both"/>
        <w:rPr>
          <w:rFonts w:ascii="Arial Black" w:hAnsi="Arial Black" w:cs="Arial"/>
          <w:sz w:val="28"/>
          <w:szCs w:val="28"/>
        </w:rPr>
      </w:pPr>
    </w:p>
    <w:p w14:paraId="0A2B8B66" w14:textId="77777777" w:rsidR="00126ED7" w:rsidRPr="00D12F17" w:rsidRDefault="00126ED7" w:rsidP="00D12F17">
      <w:pPr>
        <w:jc w:val="both"/>
        <w:rPr>
          <w:rFonts w:ascii="Arial Black" w:hAnsi="Arial Black" w:cs="Arial"/>
          <w:sz w:val="28"/>
          <w:szCs w:val="28"/>
        </w:rPr>
      </w:pPr>
    </w:p>
    <w:p w14:paraId="6367CD87" w14:textId="1E667472" w:rsidR="00D12F17" w:rsidRDefault="00D12F17" w:rsidP="000E576D">
      <w:pPr>
        <w:pStyle w:val="Heading2"/>
      </w:pPr>
      <w:bookmarkStart w:id="133" w:name="_Toc534363435"/>
      <w:r>
        <w:t>Task 4</w:t>
      </w:r>
      <w:bookmarkEnd w:id="133"/>
    </w:p>
    <w:p w14:paraId="5B8E0730" w14:textId="77777777" w:rsidR="000E576D" w:rsidRPr="000E576D" w:rsidRDefault="000E576D" w:rsidP="000E576D"/>
    <w:p w14:paraId="2CBF1927" w14:textId="5E7392CD" w:rsidR="009B122B" w:rsidRDefault="009B122B" w:rsidP="009B122B">
      <w:pPr>
        <w:jc w:val="both"/>
        <w:rPr>
          <w:rFonts w:ascii="Arial" w:hAnsi="Arial" w:cs="Arial"/>
          <w:sz w:val="24"/>
          <w:szCs w:val="24"/>
        </w:rPr>
      </w:pPr>
      <w:r>
        <w:rPr>
          <w:rFonts w:ascii="Arial" w:hAnsi="Arial" w:cs="Arial"/>
          <w:sz w:val="24"/>
          <w:szCs w:val="24"/>
        </w:rPr>
        <w:t>This task was about the impact of different DBRs periods over the characteristic of the filter. Here, the first filter is made from the DBR having period m=3 and the other one is made from the DBR having period m=9.</w:t>
      </w:r>
    </w:p>
    <w:p w14:paraId="56BE4ED7" w14:textId="1E95E223" w:rsidR="009B122B" w:rsidRDefault="009B122B" w:rsidP="009B122B">
      <w:pPr>
        <w:jc w:val="both"/>
        <w:rPr>
          <w:rFonts w:ascii="Arial" w:hAnsi="Arial" w:cs="Arial"/>
          <w:sz w:val="24"/>
          <w:szCs w:val="24"/>
        </w:rPr>
      </w:pPr>
      <w:r>
        <w:rPr>
          <w:rFonts w:ascii="Arial" w:hAnsi="Arial" w:cs="Arial"/>
          <w:sz w:val="24"/>
          <w:szCs w:val="24"/>
        </w:rPr>
        <w:t>It can be clearly noticed that the filter having DBR of higher period has very sharp dip as well as very high reflectivity as compared to that of the one having lower number of periods</w:t>
      </w:r>
      <w:ins w:id="134" w:author="Yannan Shen" w:date="2019-01-05T21:46:00Z">
        <w:r w:rsidR="00111A5D">
          <w:rPr>
            <w:rFonts w:ascii="Arial" w:hAnsi="Arial" w:cs="Arial"/>
            <w:sz w:val="24"/>
            <w:szCs w:val="24"/>
          </w:rPr>
          <w:t xml:space="preserve"> (Figure 3.6)</w:t>
        </w:r>
      </w:ins>
      <w:r>
        <w:rPr>
          <w:rFonts w:ascii="Arial" w:hAnsi="Arial" w:cs="Arial"/>
          <w:sz w:val="24"/>
          <w:szCs w:val="24"/>
        </w:rPr>
        <w:t>.</w:t>
      </w:r>
    </w:p>
    <w:p w14:paraId="0AC5B9BF" w14:textId="77777777" w:rsidR="009B122B" w:rsidRPr="009B122B" w:rsidRDefault="009B122B" w:rsidP="009B122B">
      <w:pPr>
        <w:jc w:val="both"/>
        <w:rPr>
          <w:rFonts w:ascii="Arial" w:hAnsi="Arial" w:cs="Arial"/>
          <w:sz w:val="24"/>
          <w:szCs w:val="24"/>
        </w:rPr>
      </w:pPr>
    </w:p>
    <w:p w14:paraId="54673C42" w14:textId="1733C6CF" w:rsidR="004B7AFF" w:rsidRDefault="002B2CEF" w:rsidP="00837934">
      <w:pPr>
        <w:jc w:val="both"/>
        <w:rPr>
          <w:rFonts w:ascii="Arial" w:hAnsi="Arial" w:cs="Arial"/>
          <w:sz w:val="24"/>
          <w:szCs w:val="24"/>
        </w:rPr>
      </w:pPr>
      <w:r>
        <w:rPr>
          <w:noProof/>
          <w:lang w:val="en-IN" w:eastAsia="en-IN"/>
        </w:rPr>
        <w:lastRenderedPageBreak/>
        <mc:AlternateContent>
          <mc:Choice Requires="wps">
            <w:drawing>
              <wp:anchor distT="0" distB="0" distL="114300" distR="114300" simplePos="0" relativeHeight="251694080" behindDoc="0" locked="0" layoutInCell="1" allowOverlap="1" wp14:anchorId="5A8D1C75" wp14:editId="0B3101F0">
                <wp:simplePos x="0" y="0"/>
                <wp:positionH relativeFrom="margin">
                  <wp:align>right</wp:align>
                </wp:positionH>
                <wp:positionV relativeFrom="paragraph">
                  <wp:posOffset>3105150</wp:posOffset>
                </wp:positionV>
                <wp:extent cx="5943600" cy="485775"/>
                <wp:effectExtent l="0" t="0" r="0" b="9525"/>
                <wp:wrapSquare wrapText="bothSides"/>
                <wp:docPr id="48" name="Text Box 48"/>
                <wp:cNvGraphicFramePr/>
                <a:graphic xmlns:a="http://schemas.openxmlformats.org/drawingml/2006/main">
                  <a:graphicData uri="http://schemas.microsoft.com/office/word/2010/wordprocessingShape">
                    <wps:wsp>
                      <wps:cNvSpPr txBox="1"/>
                      <wps:spPr>
                        <a:xfrm>
                          <a:off x="0" y="0"/>
                          <a:ext cx="5943600" cy="485775"/>
                        </a:xfrm>
                        <a:prstGeom prst="rect">
                          <a:avLst/>
                        </a:prstGeom>
                        <a:solidFill>
                          <a:prstClr val="white"/>
                        </a:solidFill>
                        <a:ln>
                          <a:noFill/>
                        </a:ln>
                      </wps:spPr>
                      <wps:txbx>
                        <w:txbxContent>
                          <w:p w14:paraId="3FF8DA8F" w14:textId="60E4978F" w:rsidR="002B2CEF" w:rsidRPr="00170190" w:rsidRDefault="002B2CEF" w:rsidP="002B2CEF">
                            <w:pPr>
                              <w:pStyle w:val="Caption"/>
                              <w:rPr>
                                <w:noProof/>
                              </w:rPr>
                            </w:pPr>
                            <w:r>
                              <w:t xml:space="preserve">                                                                 </w:t>
                            </w:r>
                            <w:del w:id="135" w:author="Yannan Shen" w:date="2019-01-05T21:45:00Z">
                              <w:r w:rsidDel="00111A5D">
                                <w:delText xml:space="preserve">Simulation </w:delText>
                              </w:r>
                            </w:del>
                            <w:ins w:id="136" w:author="Yannan Shen" w:date="2019-01-05T21:45:00Z">
                              <w:r w:rsidR="00111A5D">
                                <w:t>Figure 3.6</w:t>
                              </w:r>
                            </w:ins>
                            <w:del w:id="137" w:author="Yannan Shen" w:date="2019-01-05T21:45:00Z">
                              <w:r w:rsidR="00CB697E" w:rsidDel="00111A5D">
                                <w:rPr>
                                  <w:noProof/>
                                </w:rPr>
                                <w:fldChar w:fldCharType="begin"/>
                              </w:r>
                              <w:r w:rsidR="00CB697E" w:rsidDel="00111A5D">
                                <w:rPr>
                                  <w:noProof/>
                                </w:rPr>
                                <w:delInstrText xml:space="preserve"> SEQ Simulation \* ARABIC </w:delInstrText>
                              </w:r>
                              <w:r w:rsidR="00CB697E" w:rsidDel="00111A5D">
                                <w:rPr>
                                  <w:noProof/>
                                </w:rPr>
                                <w:fldChar w:fldCharType="separate"/>
                              </w:r>
                              <w:r w:rsidDel="00111A5D">
                                <w:rPr>
                                  <w:noProof/>
                                </w:rPr>
                                <w:delText>1</w:delText>
                              </w:r>
                              <w:r w:rsidR="00CB697E" w:rsidDel="00111A5D">
                                <w:rPr>
                                  <w:noProof/>
                                </w:rPr>
                                <w:fldChar w:fldCharType="end"/>
                              </w:r>
                            </w:del>
                            <w:r>
                              <w:t xml:space="preserve"> </w:t>
                            </w:r>
                            <w:ins w:id="138" w:author="Yannan Shen" w:date="2019-01-05T21:46:00Z">
                              <w:r w:rsidR="00111A5D">
                                <w:t xml:space="preserve">reflectance curves of FP filters with different number of DBR </w:t>
                              </w:r>
                            </w:ins>
                            <w:ins w:id="139" w:author="Yannan Shen" w:date="2019-01-05T21:47:00Z">
                              <w:r w:rsidR="00111A5D">
                                <w:t xml:space="preserve">periods. </w:t>
                              </w:r>
                            </w:ins>
                            <w:del w:id="140" w:author="Yannan Shen" w:date="2019-01-05T21:46:00Z">
                              <w:r w:rsidR="00126ED7" w:rsidDel="00111A5D">
                                <w:delText>Effect of number of periods on filter’s refle</w:delText>
                              </w:r>
                            </w:del>
                            <w:del w:id="141" w:author="Yannan Shen" w:date="2019-01-05T21:47:00Z">
                              <w:r w:rsidR="00126ED7" w:rsidDel="00111A5D">
                                <w:delText>ctivity</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6" type="#_x0000_t202" style="position:absolute;left:0;text-align:left;margin-left:416.8pt;margin-top:244.5pt;width:468pt;height:38.2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" stroked="f">
                <v:textbox inset="0,0,0,0">
                  <w:txbxContent>
                    <w:p w14:paraId="3FF8DA8F" w14:textId="60E4978F" w:rsidR="002B2CEF" w:rsidRPr="00170190" w:rsidRDefault="002B2CEF" w:rsidP="002B2CEF">
                      <w:pPr>
                        <w:pStyle w:val="Caption"/>
                        <w:rPr>
                          <w:noProof/>
                        </w:rPr>
                      </w:pPr>
                      <w:r>
                        <w:t xml:space="preserve">                                                                 </w:t>
                      </w:r>
                      <w:del w:id="142" w:author="Yannan Shen" w:date="2019-01-05T21:45:00Z">
                        <w:r w:rsidDel="00111A5D">
                          <w:delText xml:space="preserve">Simulation </w:delText>
                        </w:r>
                      </w:del>
                      <w:ins w:id="143" w:author="Yannan Shen" w:date="2019-01-05T21:45:00Z">
                        <w:r w:rsidR="00111A5D">
                          <w:t>Figure 3.6</w:t>
                        </w:r>
                      </w:ins>
                      <w:del w:id="144" w:author="Yannan Shen" w:date="2019-01-05T21:45:00Z">
                        <w:r w:rsidR="00CB697E" w:rsidDel="00111A5D">
                          <w:rPr>
                            <w:noProof/>
                          </w:rPr>
                          <w:fldChar w:fldCharType="begin"/>
                        </w:r>
                        <w:r w:rsidR="00CB697E" w:rsidDel="00111A5D">
                          <w:rPr>
                            <w:noProof/>
                          </w:rPr>
                          <w:delInstrText xml:space="preserve"> SEQ Simulation \* ARABIC </w:delInstrText>
                        </w:r>
                        <w:r w:rsidR="00CB697E" w:rsidDel="00111A5D">
                          <w:rPr>
                            <w:noProof/>
                          </w:rPr>
                          <w:fldChar w:fldCharType="separate"/>
                        </w:r>
                        <w:r w:rsidDel="00111A5D">
                          <w:rPr>
                            <w:noProof/>
                          </w:rPr>
                          <w:delText>1</w:delText>
                        </w:r>
                        <w:r w:rsidR="00CB697E" w:rsidDel="00111A5D">
                          <w:rPr>
                            <w:noProof/>
                          </w:rPr>
                          <w:fldChar w:fldCharType="end"/>
                        </w:r>
                      </w:del>
                      <w:r>
                        <w:t xml:space="preserve"> </w:t>
                      </w:r>
                      <w:ins w:id="145" w:author="Yannan Shen" w:date="2019-01-05T21:46:00Z">
                        <w:r w:rsidR="00111A5D">
                          <w:t xml:space="preserve">reflectance curves of FP filters with different number of DBR </w:t>
                        </w:r>
                      </w:ins>
                      <w:ins w:id="146" w:author="Yannan Shen" w:date="2019-01-05T21:47:00Z">
                        <w:r w:rsidR="00111A5D">
                          <w:t xml:space="preserve">periods. </w:t>
                        </w:r>
                      </w:ins>
                      <w:del w:id="147" w:author="Yannan Shen" w:date="2019-01-05T21:46:00Z">
                        <w:r w:rsidR="00126ED7" w:rsidDel="00111A5D">
                          <w:delText>Effect of number of periods on filter’s refle</w:delText>
                        </w:r>
                      </w:del>
                      <w:del w:id="148" w:author="Yannan Shen" w:date="2019-01-05T21:47:00Z">
                        <w:r w:rsidR="00126ED7" w:rsidDel="00111A5D">
                          <w:delText>ctivity</w:delText>
                        </w:r>
                      </w:del>
                    </w:p>
                  </w:txbxContent>
                </v:textbox>
                <w10:wrap type="square" anchorx="margin"/>
              </v:shape>
            </w:pict>
          </mc:Fallback>
        </mc:AlternateContent>
      </w:r>
      <w:r>
        <w:rPr>
          <w:noProof/>
          <w:lang w:val="en-IN" w:eastAsia="en-IN"/>
        </w:rPr>
        <w:drawing>
          <wp:inline distT="0" distB="0" distL="0" distR="0" wp14:anchorId="7936A527" wp14:editId="12E2724A">
            <wp:extent cx="5942553" cy="298080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2553" cy="2980800"/>
                    </a:xfrm>
                    <a:prstGeom prst="rect">
                      <a:avLst/>
                    </a:prstGeom>
                    <a:noFill/>
                    <a:ln>
                      <a:noFill/>
                    </a:ln>
                  </pic:spPr>
                </pic:pic>
              </a:graphicData>
            </a:graphic>
          </wp:inline>
        </w:drawing>
      </w:r>
    </w:p>
    <w:p w14:paraId="168C1ADF" w14:textId="2C6AC5D2" w:rsidR="002B2CEF" w:rsidRPr="004B7AFF" w:rsidRDefault="002B2CEF" w:rsidP="00837934">
      <w:pPr>
        <w:jc w:val="both"/>
        <w:rPr>
          <w:rFonts w:ascii="Arial" w:hAnsi="Arial" w:cs="Arial"/>
          <w:sz w:val="24"/>
          <w:szCs w:val="24"/>
        </w:rPr>
      </w:pPr>
    </w:p>
    <w:p w14:paraId="0F20989F" w14:textId="77777777" w:rsidR="00B97E60" w:rsidRPr="00B97E60" w:rsidRDefault="00B97E60">
      <w:pPr>
        <w:rPr>
          <w:rFonts w:ascii="Arial Black" w:hAnsi="Arial Black"/>
          <w:sz w:val="28"/>
          <w:szCs w:val="28"/>
        </w:rPr>
      </w:pPr>
    </w:p>
    <w:p w14:paraId="533ED072" w14:textId="5CE3C66E" w:rsidR="00B4716C" w:rsidRDefault="00B4716C" w:rsidP="00B97E60"/>
    <w:p w14:paraId="29404886" w14:textId="222AF900" w:rsidR="009B122B" w:rsidRDefault="009B122B" w:rsidP="00B97E60"/>
    <w:p w14:paraId="49CC80FF" w14:textId="796F4120" w:rsidR="009B122B" w:rsidRDefault="009B122B" w:rsidP="00B97E60"/>
    <w:p w14:paraId="1EF22164" w14:textId="0537047E" w:rsidR="00126ED7" w:rsidRDefault="00126ED7" w:rsidP="00B97E60"/>
    <w:p w14:paraId="2AB3FFA9" w14:textId="77777777" w:rsidR="00F432F4" w:rsidRDefault="00F432F4" w:rsidP="00B97E60"/>
    <w:p w14:paraId="7C17D97A" w14:textId="21937F46" w:rsidR="00D12F17" w:rsidRDefault="00D12F17" w:rsidP="000E576D">
      <w:pPr>
        <w:pStyle w:val="Heading1"/>
      </w:pPr>
      <w:bookmarkStart w:id="149" w:name="_Toc534363436"/>
      <w:r w:rsidRPr="00D12F17">
        <w:t>Measurements</w:t>
      </w:r>
      <w:bookmarkEnd w:id="149"/>
    </w:p>
    <w:p w14:paraId="0DA510ED" w14:textId="77777777" w:rsidR="00F432F4" w:rsidRPr="000E576D" w:rsidRDefault="00F432F4" w:rsidP="000E576D"/>
    <w:p w14:paraId="767ECF28" w14:textId="73EC2493" w:rsidR="00D12F17" w:rsidRDefault="00111A5D" w:rsidP="00D12F17">
      <w:pPr>
        <w:rPr>
          <w:rFonts w:ascii="Arial" w:hAnsi="Arial" w:cs="Arial"/>
          <w:sz w:val="24"/>
          <w:szCs w:val="24"/>
        </w:rPr>
      </w:pPr>
      <w:r>
        <w:rPr>
          <w:noProof/>
          <w:lang w:val="en-IN" w:eastAsia="en-IN"/>
        </w:rPr>
        <mc:AlternateContent>
          <mc:Choice Requires="wps">
            <w:drawing>
              <wp:anchor distT="0" distB="0" distL="114300" distR="114300" simplePos="0" relativeHeight="251696128" behindDoc="0" locked="0" layoutInCell="1" allowOverlap="1" wp14:anchorId="4EFE7B57" wp14:editId="4E3DFB2E">
                <wp:simplePos x="0" y="0"/>
                <wp:positionH relativeFrom="column">
                  <wp:posOffset>-30480</wp:posOffset>
                </wp:positionH>
                <wp:positionV relativeFrom="paragraph">
                  <wp:posOffset>4609465</wp:posOffset>
                </wp:positionV>
                <wp:extent cx="594360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A6133F" w14:textId="62A43B51" w:rsidR="00330E98" w:rsidRPr="00483DA1" w:rsidRDefault="00330E98" w:rsidP="00330E98">
                            <w:pPr>
                              <w:pStyle w:val="Caption"/>
                              <w:rPr>
                                <w:noProof/>
                              </w:rPr>
                            </w:pPr>
                            <w:r>
                              <w:t xml:space="preserve">                                                                                  </w:t>
                            </w:r>
                            <w:bookmarkStart w:id="150" w:name="_Toc534368413"/>
                            <w:del w:id="151" w:author="Yannan Shen" w:date="2019-01-05T21:47:00Z">
                              <w:r w:rsidDel="00111A5D">
                                <w:delText xml:space="preserve">Graph </w:delText>
                              </w:r>
                            </w:del>
                            <w:ins w:id="152" w:author="Yannan Shen" w:date="2019-01-05T21:47:00Z">
                              <w:r w:rsidR="00111A5D">
                                <w:t>Figure 4.</w:t>
                              </w:r>
                              <w:r w:rsidR="00111A5D">
                                <w:rPr>
                                  <w:noProof/>
                                </w:rPr>
                                <w:t xml:space="preserve"> </w:t>
                              </w:r>
                            </w:ins>
                            <w:r w:rsidR="00F432F4">
                              <w:rPr>
                                <w:noProof/>
                              </w:rPr>
                              <w:fldChar w:fldCharType="begin"/>
                            </w:r>
                            <w:r w:rsidR="00F432F4">
                              <w:rPr>
                                <w:noProof/>
                              </w:rPr>
                              <w:instrText xml:space="preserve"> SEQ Graph \* ARABIC </w:instrText>
                            </w:r>
                            <w:r w:rsidR="00F432F4">
                              <w:rPr>
                                <w:noProof/>
                              </w:rPr>
                              <w:fldChar w:fldCharType="separate"/>
                            </w:r>
                            <w:r>
                              <w:rPr>
                                <w:noProof/>
                              </w:rPr>
                              <w:t>1</w:t>
                            </w:r>
                            <w:r w:rsidR="00F432F4">
                              <w:rPr>
                                <w:noProof/>
                              </w:rPr>
                              <w:fldChar w:fldCharType="end"/>
                            </w:r>
                            <w:r w:rsidR="001A0F33">
                              <w:t xml:space="preserve"> </w:t>
                            </w:r>
                            <w:r>
                              <w:t xml:space="preserve"> </w:t>
                            </w:r>
                            <w:ins w:id="153" w:author="Yannan Shen" w:date="2019-01-05T21:47:00Z">
                              <w:r w:rsidR="00111A5D">
                                <w:t>measured reflec</w:t>
                              </w:r>
                            </w:ins>
                            <w:ins w:id="154" w:author="Yannan Shen" w:date="2019-01-05T21:48:00Z">
                              <w:r w:rsidR="00111A5D">
                                <w:t xml:space="preserve">tivity of a </w:t>
                              </w:r>
                            </w:ins>
                            <w:r>
                              <w:t>Distributed Bragg Reflector</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37" type="#_x0000_t202" style="position:absolute;margin-left:-2.4pt;margin-top:362.95pt;width:46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" stroked="f">
                <v:textbox style="mso-fit-shape-to-text:t" inset="0,0,0,0">
                  <w:txbxContent>
                    <w:p w14:paraId="48A6133F" w14:textId="62A43B51" w:rsidR="00330E98" w:rsidRPr="00483DA1" w:rsidRDefault="00330E98" w:rsidP="00330E98">
                      <w:pPr>
                        <w:pStyle w:val="Caption"/>
                        <w:rPr>
                          <w:noProof/>
                        </w:rPr>
                      </w:pPr>
                      <w:r>
                        <w:t xml:space="preserve">                                                                                  </w:t>
                      </w:r>
                      <w:bookmarkStart w:id="155" w:name="_Toc534368413"/>
                      <w:del w:id="156" w:author="Yannan Shen" w:date="2019-01-05T21:47:00Z">
                        <w:r w:rsidDel="00111A5D">
                          <w:delText xml:space="preserve">Graph </w:delText>
                        </w:r>
                      </w:del>
                      <w:ins w:id="157" w:author="Yannan Shen" w:date="2019-01-05T21:47:00Z">
                        <w:r w:rsidR="00111A5D">
                          <w:t>Figure 4.</w:t>
                        </w:r>
                        <w:r w:rsidR="00111A5D">
                          <w:rPr>
                            <w:noProof/>
                          </w:rPr>
                          <w:t xml:space="preserve"> </w:t>
                        </w:r>
                      </w:ins>
                      <w:r w:rsidR="00F432F4">
                        <w:rPr>
                          <w:noProof/>
                        </w:rPr>
                        <w:fldChar w:fldCharType="begin"/>
                      </w:r>
                      <w:r w:rsidR="00F432F4">
                        <w:rPr>
                          <w:noProof/>
                        </w:rPr>
                        <w:instrText xml:space="preserve"> SEQ Graph \* ARABIC </w:instrText>
                      </w:r>
                      <w:r w:rsidR="00F432F4">
                        <w:rPr>
                          <w:noProof/>
                        </w:rPr>
                        <w:fldChar w:fldCharType="separate"/>
                      </w:r>
                      <w:r>
                        <w:rPr>
                          <w:noProof/>
                        </w:rPr>
                        <w:t>1</w:t>
                      </w:r>
                      <w:r w:rsidR="00F432F4">
                        <w:rPr>
                          <w:noProof/>
                        </w:rPr>
                        <w:fldChar w:fldCharType="end"/>
                      </w:r>
                      <w:r w:rsidR="001A0F33">
                        <w:t xml:space="preserve"> </w:t>
                      </w:r>
                      <w:r>
                        <w:t xml:space="preserve"> </w:t>
                      </w:r>
                      <w:ins w:id="158" w:author="Yannan Shen" w:date="2019-01-05T21:47:00Z">
                        <w:r w:rsidR="00111A5D">
                          <w:t>measured reflec</w:t>
                        </w:r>
                      </w:ins>
                      <w:ins w:id="159" w:author="Yannan Shen" w:date="2019-01-05T21:48:00Z">
                        <w:r w:rsidR="00111A5D">
                          <w:t xml:space="preserve">tivity of a </w:t>
                        </w:r>
                      </w:ins>
                      <w:r>
                        <w:t>Distributed Bragg Reflector</w:t>
                      </w:r>
                      <w:bookmarkEnd w:id="155"/>
                    </w:p>
                  </w:txbxContent>
                </v:textbox>
                <w10:wrap type="square"/>
              </v:shape>
            </w:pict>
          </mc:Fallback>
        </mc:AlternateContent>
      </w:r>
      <w:r w:rsidR="009B122B" w:rsidRPr="00315311">
        <w:rPr>
          <w:rFonts w:ascii="Arial" w:hAnsi="Arial" w:cs="Arial"/>
          <w:sz w:val="24"/>
          <w:szCs w:val="24"/>
        </w:rPr>
        <w:t xml:space="preserve">After </w:t>
      </w:r>
      <w:r w:rsidR="001851EB" w:rsidRPr="00315311">
        <w:rPr>
          <w:rFonts w:ascii="Arial" w:hAnsi="Arial" w:cs="Arial"/>
          <w:sz w:val="24"/>
          <w:szCs w:val="24"/>
        </w:rPr>
        <w:t>doing simulation we undertook the experiment of real DBR and Fabry Perot filter</w:t>
      </w:r>
      <w:r w:rsidR="00315311" w:rsidRPr="00315311">
        <w:rPr>
          <w:rFonts w:ascii="Arial" w:hAnsi="Arial" w:cs="Arial"/>
          <w:sz w:val="24"/>
          <w:szCs w:val="24"/>
        </w:rPr>
        <w:t xml:space="preserve"> fabricated at INA and did the measurements</w:t>
      </w:r>
      <w:r w:rsidR="00315311">
        <w:rPr>
          <w:rFonts w:ascii="Arial" w:hAnsi="Arial" w:cs="Arial"/>
          <w:sz w:val="24"/>
          <w:szCs w:val="24"/>
        </w:rPr>
        <w:t xml:space="preserve"> </w:t>
      </w:r>
      <w:ins w:id="160" w:author="Yannan Shen" w:date="2019-01-05T21:48:00Z">
        <w:r>
          <w:rPr>
            <w:rFonts w:ascii="Arial" w:hAnsi="Arial" w:cs="Arial"/>
            <w:sz w:val="24"/>
            <w:szCs w:val="24"/>
          </w:rPr>
          <w:t>with a microscope spectrometer setup and</w:t>
        </w:r>
      </w:ins>
      <w:del w:id="161" w:author="Yannan Shen" w:date="2019-01-05T21:48:00Z">
        <w:r w:rsidR="00315311" w:rsidDel="00111A5D">
          <w:rPr>
            <w:rFonts w:ascii="Arial" w:hAnsi="Arial" w:cs="Arial"/>
            <w:sz w:val="24"/>
            <w:szCs w:val="24"/>
          </w:rPr>
          <w:delText>in</w:delText>
        </w:r>
      </w:del>
      <w:r w:rsidR="00315311">
        <w:rPr>
          <w:rFonts w:ascii="Arial" w:hAnsi="Arial" w:cs="Arial"/>
          <w:sz w:val="24"/>
          <w:szCs w:val="24"/>
        </w:rPr>
        <w:t xml:space="preserve"> </w:t>
      </w:r>
      <w:proofErr w:type="spellStart"/>
      <w:r w:rsidR="00315311">
        <w:rPr>
          <w:rFonts w:ascii="Arial" w:hAnsi="Arial" w:cs="Arial"/>
          <w:sz w:val="24"/>
          <w:szCs w:val="24"/>
        </w:rPr>
        <w:t>OOIBase</w:t>
      </w:r>
      <w:proofErr w:type="spellEnd"/>
      <w:r w:rsidR="00315311">
        <w:rPr>
          <w:rFonts w:ascii="Arial" w:hAnsi="Arial" w:cs="Arial"/>
          <w:sz w:val="24"/>
          <w:szCs w:val="24"/>
        </w:rPr>
        <w:t xml:space="preserve"> 32 Software.</w:t>
      </w:r>
    </w:p>
    <w:p w14:paraId="67074C17" w14:textId="197FD1F8" w:rsidR="00D3785A" w:rsidRDefault="00330E98" w:rsidP="00D12F17">
      <w:pPr>
        <w:rPr>
          <w:rFonts w:ascii="Arial" w:hAnsi="Arial" w:cs="Arial"/>
          <w:sz w:val="24"/>
          <w:szCs w:val="24"/>
        </w:rPr>
      </w:pPr>
      <w:r>
        <w:rPr>
          <w:noProof/>
          <w:lang w:val="en-IN" w:eastAsia="en-IN"/>
        </w:rPr>
        <w:drawing>
          <wp:anchor distT="0" distB="0" distL="114300" distR="114300" simplePos="0" relativeHeight="251669504" behindDoc="0" locked="0" layoutInCell="1" allowOverlap="1" wp14:anchorId="617F868F" wp14:editId="32848489">
            <wp:simplePos x="0" y="0"/>
            <wp:positionH relativeFrom="margin">
              <wp:posOffset>-135255</wp:posOffset>
            </wp:positionH>
            <wp:positionV relativeFrom="margin">
              <wp:posOffset>1916430</wp:posOffset>
            </wp:positionV>
            <wp:extent cx="5943838" cy="4003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838" cy="4003200"/>
                    </a:xfrm>
                    <a:prstGeom prst="rect">
                      <a:avLst/>
                    </a:prstGeom>
                    <a:noFill/>
                    <a:ln>
                      <a:noFill/>
                    </a:ln>
                  </pic:spPr>
                </pic:pic>
              </a:graphicData>
            </a:graphic>
            <wp14:sizeRelV relativeFrom="margin">
              <wp14:pctHeight>0</wp14:pctHeight>
            </wp14:sizeRelV>
          </wp:anchor>
        </w:drawing>
      </w:r>
      <w:r w:rsidR="00D3785A">
        <w:rPr>
          <w:rFonts w:ascii="Arial" w:hAnsi="Arial" w:cs="Arial"/>
          <w:sz w:val="24"/>
          <w:szCs w:val="24"/>
        </w:rPr>
        <w:t xml:space="preserve">The reflectance curve </w:t>
      </w:r>
      <w:r w:rsidR="00B937C5">
        <w:rPr>
          <w:rFonts w:ascii="Arial" w:hAnsi="Arial" w:cs="Arial"/>
          <w:sz w:val="24"/>
          <w:szCs w:val="24"/>
        </w:rPr>
        <w:t xml:space="preserve">of the real DBR </w:t>
      </w:r>
      <w:r w:rsidR="0042361E">
        <w:rPr>
          <w:rFonts w:ascii="Arial" w:hAnsi="Arial" w:cs="Arial"/>
          <w:sz w:val="24"/>
          <w:szCs w:val="24"/>
        </w:rPr>
        <w:t xml:space="preserve">is measured as </w:t>
      </w:r>
      <w:del w:id="162" w:author="Yannan Shen" w:date="2019-01-05T21:49:00Z">
        <w:r w:rsidR="0042361E" w:rsidDel="00111A5D">
          <w:rPr>
            <w:rFonts w:ascii="Arial" w:hAnsi="Arial" w:cs="Arial"/>
            <w:sz w:val="24"/>
            <w:szCs w:val="24"/>
          </w:rPr>
          <w:delText>below</w:delText>
        </w:r>
      </w:del>
      <w:ins w:id="163" w:author="Yannan Shen" w:date="2019-01-05T21:49:00Z">
        <w:r w:rsidR="00111A5D">
          <w:rPr>
            <w:rFonts w:ascii="Arial" w:hAnsi="Arial" w:cs="Arial"/>
            <w:sz w:val="24"/>
            <w:szCs w:val="24"/>
          </w:rPr>
          <w:t>shown in Figure 4.1</w:t>
        </w:r>
      </w:ins>
      <w:r w:rsidR="0042361E">
        <w:rPr>
          <w:rFonts w:ascii="Arial" w:hAnsi="Arial" w:cs="Arial"/>
          <w:sz w:val="24"/>
          <w:szCs w:val="24"/>
        </w:rPr>
        <w:t>. Here we can see that the Stopband is not from 500-600</w:t>
      </w:r>
      <w:ins w:id="164" w:author="Yannan Shen" w:date="2019-01-05T21:49:00Z">
        <w:r w:rsidR="00111A5D">
          <w:rPr>
            <w:rFonts w:ascii="Arial" w:hAnsi="Arial" w:cs="Arial"/>
            <w:sz w:val="24"/>
            <w:szCs w:val="24"/>
          </w:rPr>
          <w:t xml:space="preserve"> </w:t>
        </w:r>
      </w:ins>
      <w:r w:rsidR="0042361E">
        <w:rPr>
          <w:rFonts w:ascii="Arial" w:hAnsi="Arial" w:cs="Arial"/>
          <w:sz w:val="24"/>
          <w:szCs w:val="24"/>
        </w:rPr>
        <w:t xml:space="preserve">nm as obtained as simulation. It is due to some error during its </w:t>
      </w:r>
      <w:commentRangeStart w:id="165"/>
      <w:r w:rsidR="0042361E">
        <w:rPr>
          <w:rFonts w:ascii="Arial" w:hAnsi="Arial" w:cs="Arial"/>
          <w:sz w:val="24"/>
          <w:szCs w:val="24"/>
        </w:rPr>
        <w:t>fabrication</w:t>
      </w:r>
      <w:commentRangeEnd w:id="165"/>
      <w:r w:rsidR="00111A5D">
        <w:rPr>
          <w:rStyle w:val="CommentReference"/>
        </w:rPr>
        <w:commentReference w:id="165"/>
      </w:r>
      <w:r w:rsidR="0042361E">
        <w:rPr>
          <w:rFonts w:ascii="Arial" w:hAnsi="Arial" w:cs="Arial"/>
          <w:sz w:val="24"/>
          <w:szCs w:val="24"/>
        </w:rPr>
        <w:t xml:space="preserve">. </w:t>
      </w:r>
    </w:p>
    <w:p w14:paraId="592F08C8" w14:textId="77777777" w:rsidR="00F432F4" w:rsidRDefault="00F432F4" w:rsidP="00D12F17">
      <w:pPr>
        <w:rPr>
          <w:rFonts w:ascii="Arial" w:hAnsi="Arial" w:cs="Arial"/>
          <w:sz w:val="24"/>
          <w:szCs w:val="24"/>
        </w:rPr>
      </w:pPr>
    </w:p>
    <w:p w14:paraId="78F14408" w14:textId="77777777" w:rsidR="00F432F4" w:rsidRDefault="00F432F4" w:rsidP="00D12F17">
      <w:pPr>
        <w:rPr>
          <w:rFonts w:ascii="Arial" w:hAnsi="Arial" w:cs="Arial"/>
          <w:sz w:val="24"/>
          <w:szCs w:val="24"/>
        </w:rPr>
      </w:pPr>
    </w:p>
    <w:p w14:paraId="762434BE" w14:textId="63CCFF45" w:rsidR="0042361E" w:rsidRDefault="0042361E" w:rsidP="00D12F17">
      <w:pPr>
        <w:rPr>
          <w:rFonts w:ascii="Arial" w:hAnsi="Arial" w:cs="Arial"/>
          <w:sz w:val="24"/>
          <w:szCs w:val="24"/>
        </w:rPr>
      </w:pPr>
    </w:p>
    <w:p w14:paraId="3A1C6C55" w14:textId="3B8E32E7" w:rsidR="002672BC" w:rsidRDefault="002672BC" w:rsidP="00D12F17">
      <w:pPr>
        <w:rPr>
          <w:rFonts w:ascii="Arial" w:hAnsi="Arial" w:cs="Arial"/>
          <w:sz w:val="24"/>
          <w:szCs w:val="24"/>
        </w:rPr>
      </w:pPr>
    </w:p>
    <w:p w14:paraId="37B3FD8E" w14:textId="5D5AAB2E" w:rsidR="007901B2" w:rsidRDefault="007901B2" w:rsidP="007901B2">
      <w:pPr>
        <w:keepNext/>
      </w:pPr>
    </w:p>
    <w:p w14:paraId="53A3F8B0" w14:textId="31EC4F09" w:rsidR="002672BC" w:rsidRDefault="007901B2" w:rsidP="00F432F4">
      <w:pPr>
        <w:pStyle w:val="Caption"/>
        <w:rPr>
          <w:rFonts w:ascii="Arial" w:hAnsi="Arial" w:cs="Arial"/>
          <w:sz w:val="24"/>
          <w:szCs w:val="24"/>
        </w:rPr>
      </w:pPr>
      <w:r>
        <w:t xml:space="preserve">                                                                         </w:t>
      </w:r>
    </w:p>
    <w:p w14:paraId="2CD108BE" w14:textId="6EF7F26F" w:rsidR="00E977E5" w:rsidRDefault="001D0A91" w:rsidP="00D12F17">
      <w:pPr>
        <w:rPr>
          <w:rFonts w:ascii="Arial" w:hAnsi="Arial" w:cs="Arial"/>
          <w:sz w:val="24"/>
          <w:szCs w:val="24"/>
        </w:rPr>
      </w:pPr>
      <w:r>
        <w:rPr>
          <w:rFonts w:ascii="Arial" w:hAnsi="Arial" w:cs="Arial"/>
          <w:sz w:val="24"/>
          <w:szCs w:val="24"/>
        </w:rPr>
        <w:t xml:space="preserve">After that, we measured the reflectance curve of real Fabry Perot filter having variable cavity width and obtain the dip at various </w:t>
      </w:r>
      <w:commentRangeStart w:id="166"/>
      <w:r>
        <w:rPr>
          <w:rFonts w:ascii="Arial" w:hAnsi="Arial" w:cs="Arial"/>
          <w:sz w:val="24"/>
          <w:szCs w:val="24"/>
        </w:rPr>
        <w:t>wavelength</w:t>
      </w:r>
      <w:commentRangeEnd w:id="166"/>
      <w:r w:rsidR="00CB697E">
        <w:rPr>
          <w:rStyle w:val="CommentReference"/>
        </w:rPr>
        <w:commentReference w:id="166"/>
      </w:r>
      <w:r>
        <w:rPr>
          <w:rFonts w:ascii="Arial" w:hAnsi="Arial" w:cs="Arial"/>
          <w:sz w:val="24"/>
          <w:szCs w:val="24"/>
        </w:rPr>
        <w:t>.</w:t>
      </w:r>
    </w:p>
    <w:p w14:paraId="3F5EFE7F" w14:textId="74A87651" w:rsidR="00126ED7" w:rsidRDefault="00126ED7" w:rsidP="00D12F17">
      <w:pPr>
        <w:rPr>
          <w:rFonts w:ascii="Arial" w:hAnsi="Arial" w:cs="Arial"/>
          <w:sz w:val="24"/>
          <w:szCs w:val="24"/>
        </w:rPr>
      </w:pPr>
    </w:p>
    <w:p w14:paraId="17C1028E" w14:textId="74315D13" w:rsidR="00126ED7" w:rsidRDefault="00126ED7" w:rsidP="00D12F17">
      <w:pPr>
        <w:rPr>
          <w:rFonts w:ascii="Arial" w:hAnsi="Arial" w:cs="Arial"/>
          <w:sz w:val="24"/>
          <w:szCs w:val="24"/>
        </w:rPr>
      </w:pPr>
      <w:r>
        <w:rPr>
          <w:noProof/>
          <w:lang w:val="en-IN" w:eastAsia="en-IN"/>
        </w:rPr>
        <mc:AlternateContent>
          <mc:Choice Requires="wps">
            <w:drawing>
              <wp:anchor distT="0" distB="0" distL="114300" distR="114300" simplePos="0" relativeHeight="251672576" behindDoc="0" locked="0" layoutInCell="1" allowOverlap="1" wp14:anchorId="04CE2BA9" wp14:editId="0E94A90B">
                <wp:simplePos x="0" y="0"/>
                <wp:positionH relativeFrom="margin">
                  <wp:posOffset>-13970</wp:posOffset>
                </wp:positionH>
                <wp:positionV relativeFrom="paragraph">
                  <wp:posOffset>4943475</wp:posOffset>
                </wp:positionV>
                <wp:extent cx="5943600" cy="23495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943600" cy="234950"/>
                        </a:xfrm>
                        <a:prstGeom prst="rect">
                          <a:avLst/>
                        </a:prstGeom>
                        <a:solidFill>
                          <a:prstClr val="white"/>
                        </a:solidFill>
                        <a:ln>
                          <a:noFill/>
                        </a:ln>
                      </wps:spPr>
                      <wps:txbx>
                        <w:txbxContent>
                          <w:p w14:paraId="722A184B" w14:textId="78DE631A" w:rsidR="00597407" w:rsidRPr="00F57090" w:rsidRDefault="00597407" w:rsidP="00597407">
                            <w:pPr>
                              <w:pStyle w:val="Caption"/>
                              <w:rPr>
                                <w:noProof/>
                              </w:rPr>
                            </w:pPr>
                            <w:r>
                              <w:t xml:space="preserve">                                                  Graph</w:t>
                            </w:r>
                            <w:r w:rsidR="00C97344">
                              <w:t xml:space="preserve"> 2</w:t>
                            </w:r>
                            <w:r>
                              <w:t xml:space="preserve"> Reflectance curve of Fabry Perot filter with cavity length 142.25nm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8" type="#_x0000_t202" style="position:absolute;margin-left:-1.1pt;margin-top:389.25pt;width:468pt;height:18.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" stroked="f">
                <v:textbox inset="0,0,0,0">
                  <w:txbxContent>
                    <w:p w14:paraId="722A184B" w14:textId="78DE631A" w:rsidR="00597407" w:rsidRPr="00F57090" w:rsidRDefault="00597407" w:rsidP="00597407">
                      <w:pPr>
                        <w:pStyle w:val="Caption"/>
                        <w:rPr>
                          <w:noProof/>
                        </w:rPr>
                      </w:pPr>
                      <w:r>
                        <w:t xml:space="preserve">                                                  Graph</w:t>
                      </w:r>
                      <w:r w:rsidR="00C97344">
                        <w:t xml:space="preserve"> 2</w:t>
                      </w:r>
                      <w:r>
                        <w:t xml:space="preserve"> Reflectance curve of Fabry Perot filter with cavity length 142.25nm   </w:t>
                      </w:r>
                    </w:p>
                  </w:txbxContent>
                </v:textbox>
                <w10:wrap type="square" anchorx="margin"/>
              </v:shape>
            </w:pict>
          </mc:Fallback>
        </mc:AlternateContent>
      </w:r>
      <w:r>
        <w:rPr>
          <w:noProof/>
          <w:lang w:val="en-IN" w:eastAsia="en-IN"/>
        </w:rPr>
        <w:drawing>
          <wp:anchor distT="0" distB="0" distL="114300" distR="114300" simplePos="0" relativeHeight="251670528" behindDoc="0" locked="0" layoutInCell="1" allowOverlap="1" wp14:anchorId="0118E0AF" wp14:editId="0358F763">
            <wp:simplePos x="0" y="0"/>
            <wp:positionH relativeFrom="margin">
              <wp:align>right</wp:align>
            </wp:positionH>
            <wp:positionV relativeFrom="paragraph">
              <wp:posOffset>330200</wp:posOffset>
            </wp:positionV>
            <wp:extent cx="5943600" cy="4460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4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DF8388" w14:textId="51E9E781" w:rsidR="002672BC" w:rsidRPr="00315311" w:rsidRDefault="002672BC" w:rsidP="002672BC">
      <w:pPr>
        <w:rPr>
          <w:rFonts w:ascii="Arial" w:hAnsi="Arial" w:cs="Arial"/>
          <w:sz w:val="24"/>
          <w:szCs w:val="24"/>
        </w:rPr>
      </w:pPr>
    </w:p>
    <w:p w14:paraId="7E1101B1" w14:textId="61EFC213" w:rsidR="002672BC" w:rsidRDefault="002672BC" w:rsidP="00D12F17">
      <w:pPr>
        <w:rPr>
          <w:rFonts w:ascii="Arial" w:hAnsi="Arial" w:cs="Arial"/>
          <w:sz w:val="24"/>
          <w:szCs w:val="24"/>
        </w:rPr>
      </w:pPr>
    </w:p>
    <w:p w14:paraId="788B3E58" w14:textId="1C5B434B" w:rsidR="002672BC" w:rsidRDefault="002672BC" w:rsidP="00D12F17">
      <w:pPr>
        <w:rPr>
          <w:rFonts w:ascii="Arial" w:hAnsi="Arial" w:cs="Arial"/>
          <w:sz w:val="24"/>
          <w:szCs w:val="24"/>
        </w:rPr>
      </w:pPr>
      <w:r>
        <w:rPr>
          <w:rFonts w:ascii="Arial" w:hAnsi="Arial" w:cs="Arial"/>
          <w:sz w:val="24"/>
          <w:szCs w:val="24"/>
        </w:rPr>
        <w:t xml:space="preserve">  </w:t>
      </w:r>
    </w:p>
    <w:p w14:paraId="4BE408A3" w14:textId="1E607E2E" w:rsidR="006209AF" w:rsidRPr="00315311" w:rsidRDefault="00597407" w:rsidP="00D12F17">
      <w:pPr>
        <w:rPr>
          <w:rFonts w:ascii="Arial" w:hAnsi="Arial" w:cs="Arial"/>
          <w:sz w:val="24"/>
          <w:szCs w:val="24"/>
        </w:rPr>
      </w:pPr>
      <w:r>
        <w:rPr>
          <w:noProof/>
          <w:lang w:val="en-IN" w:eastAsia="en-IN"/>
        </w:rPr>
        <mc:AlternateContent>
          <mc:Choice Requires="wps">
            <w:drawing>
              <wp:anchor distT="0" distB="0" distL="114300" distR="114300" simplePos="0" relativeHeight="251674624" behindDoc="0" locked="0" layoutInCell="1" allowOverlap="1" wp14:anchorId="5703D445" wp14:editId="7965E5CA">
                <wp:simplePos x="0" y="0"/>
                <wp:positionH relativeFrom="margin">
                  <wp:align>right</wp:align>
                </wp:positionH>
                <wp:positionV relativeFrom="paragraph">
                  <wp:posOffset>3359150</wp:posOffset>
                </wp:positionV>
                <wp:extent cx="5943600" cy="241935"/>
                <wp:effectExtent l="0" t="0" r="0" b="5715"/>
                <wp:wrapSquare wrapText="bothSides"/>
                <wp:docPr id="32" name="Text Box 32"/>
                <wp:cNvGraphicFramePr/>
                <a:graphic xmlns:a="http://schemas.openxmlformats.org/drawingml/2006/main">
                  <a:graphicData uri="http://schemas.microsoft.com/office/word/2010/wordprocessingShape">
                    <wps:wsp>
                      <wps:cNvSpPr txBox="1"/>
                      <wps:spPr>
                        <a:xfrm>
                          <a:off x="0" y="0"/>
                          <a:ext cx="5943600" cy="242455"/>
                        </a:xfrm>
                        <a:prstGeom prst="rect">
                          <a:avLst/>
                        </a:prstGeom>
                        <a:solidFill>
                          <a:prstClr val="white"/>
                        </a:solidFill>
                        <a:ln>
                          <a:noFill/>
                        </a:ln>
                      </wps:spPr>
                      <wps:txbx>
                        <w:txbxContent>
                          <w:p w14:paraId="253E671F" w14:textId="4DDE5C73" w:rsidR="00597407" w:rsidRPr="00597407" w:rsidRDefault="00597407" w:rsidP="00597407">
                            <w:pPr>
                              <w:pStyle w:val="Caption"/>
                              <w:rPr>
                                <w:noProof/>
                              </w:rPr>
                            </w:pPr>
                            <w:r>
                              <w:t xml:space="preserve">                                  </w:t>
                            </w:r>
                            <w:r w:rsidRPr="00597407">
                              <w:t>Graph</w:t>
                            </w:r>
                            <w:r>
                              <w:t xml:space="preserve"> 3</w:t>
                            </w:r>
                            <w:r w:rsidRPr="00597407">
                              <w:t xml:space="preserve">   </w:t>
                            </w:r>
                            <w:r w:rsidRPr="00597407">
                              <w:rPr>
                                <w:rFonts w:ascii="Arial" w:hAnsi="Arial" w:cs="Arial"/>
                              </w:rPr>
                              <w:t>Reflectance curve of Fabry Perot Filter with cavity length 171.48nm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9" type="#_x0000_t202" style="position:absolute;margin-left:416.8pt;margin-top:264.5pt;width:468pt;height:19.0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" stroked="f">
                <v:textbox inset="0,0,0,0">
                  <w:txbxContent>
                    <w:p w14:paraId="253E671F" w14:textId="4DDE5C73" w:rsidR="00597407" w:rsidRPr="00597407" w:rsidRDefault="00597407" w:rsidP="00597407">
                      <w:pPr>
                        <w:pStyle w:val="Caption"/>
                        <w:rPr>
                          <w:noProof/>
                        </w:rPr>
                      </w:pPr>
                      <w:r>
                        <w:t xml:space="preserve">                                  </w:t>
                      </w:r>
                      <w:r w:rsidRPr="00597407">
                        <w:t>Graph</w:t>
                      </w:r>
                      <w:r>
                        <w:t xml:space="preserve"> 3</w:t>
                      </w:r>
                      <w:r w:rsidRPr="00597407">
                        <w:t xml:space="preserve">   </w:t>
                      </w:r>
                      <w:r w:rsidRPr="00597407">
                        <w:rPr>
                          <w:rFonts w:ascii="Arial" w:hAnsi="Arial" w:cs="Arial"/>
                        </w:rPr>
                        <w:t>Reflectance curve of Fabry Perot Filter with cavity length 171.48nm</w:t>
                      </w:r>
                    </w:p>
                  </w:txbxContent>
                </v:textbox>
                <w10:wrap type="square" anchorx="margin"/>
              </v:shape>
            </w:pict>
          </mc:Fallback>
        </mc:AlternateContent>
      </w:r>
      <w:r w:rsidR="002672BC">
        <w:rPr>
          <w:noProof/>
          <w:lang w:val="en-IN" w:eastAsia="en-IN"/>
        </w:rPr>
        <w:drawing>
          <wp:inline distT="0" distB="0" distL="0" distR="0" wp14:anchorId="43D37698" wp14:editId="0717445F">
            <wp:extent cx="5942434" cy="3211200"/>
            <wp:effectExtent l="0" t="0" r="127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2434" cy="3211200"/>
                    </a:xfrm>
                    <a:prstGeom prst="rect">
                      <a:avLst/>
                    </a:prstGeom>
                    <a:noFill/>
                    <a:ln>
                      <a:noFill/>
                    </a:ln>
                  </pic:spPr>
                </pic:pic>
              </a:graphicData>
            </a:graphic>
          </wp:inline>
        </w:drawing>
      </w:r>
    </w:p>
    <w:p w14:paraId="1170E644" w14:textId="0A8CE4F2" w:rsidR="00D12F17" w:rsidRDefault="00126ED7" w:rsidP="00D12F17">
      <w:pPr>
        <w:rPr>
          <w:rFonts w:ascii="Arial Black" w:hAnsi="Arial Black" w:cs="Arial"/>
          <w:b/>
          <w:sz w:val="28"/>
          <w:szCs w:val="28"/>
        </w:rPr>
      </w:pPr>
      <w:r>
        <w:rPr>
          <w:noProof/>
          <w:lang w:val="en-IN" w:eastAsia="en-IN"/>
        </w:rPr>
        <w:lastRenderedPageBreak/>
        <mc:AlternateContent>
          <mc:Choice Requires="wps">
            <w:drawing>
              <wp:anchor distT="0" distB="0" distL="114300" distR="114300" simplePos="0" relativeHeight="251676672" behindDoc="0" locked="0" layoutInCell="1" allowOverlap="1" wp14:anchorId="135A673C" wp14:editId="16BC625B">
                <wp:simplePos x="0" y="0"/>
                <wp:positionH relativeFrom="margin">
                  <wp:align>right</wp:align>
                </wp:positionH>
                <wp:positionV relativeFrom="paragraph">
                  <wp:posOffset>3963670</wp:posOffset>
                </wp:positionV>
                <wp:extent cx="5943600" cy="2286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943600" cy="228600"/>
                        </a:xfrm>
                        <a:prstGeom prst="rect">
                          <a:avLst/>
                        </a:prstGeom>
                        <a:solidFill>
                          <a:prstClr val="white"/>
                        </a:solidFill>
                        <a:ln>
                          <a:noFill/>
                        </a:ln>
                      </wps:spPr>
                      <wps:txbx>
                        <w:txbxContent>
                          <w:p w14:paraId="3FFDEF29" w14:textId="5E9E1177" w:rsidR="00597407" w:rsidRPr="00597407" w:rsidRDefault="00597407" w:rsidP="00597407">
                            <w:pPr>
                              <w:pStyle w:val="Caption"/>
                              <w:rPr>
                                <w:noProof/>
                              </w:rPr>
                            </w:pPr>
                            <w:r>
                              <w:t xml:space="preserve">                                  </w:t>
                            </w:r>
                            <w:r w:rsidRPr="00597407">
                              <w:t xml:space="preserve">Graph </w:t>
                            </w:r>
                            <w:r>
                              <w:t>4</w:t>
                            </w:r>
                            <w:r w:rsidRPr="00597407">
                              <w:t xml:space="preserve">   </w:t>
                            </w:r>
                            <w:r w:rsidRPr="00597407">
                              <w:rPr>
                                <w:rFonts w:ascii="Arial" w:hAnsi="Arial" w:cs="Arial"/>
                              </w:rPr>
                              <w:t xml:space="preserve">Reflectance curve of Fabry Perot Filter with cavity length </w:t>
                            </w:r>
                            <w:r>
                              <w:rPr>
                                <w:rFonts w:ascii="Arial" w:hAnsi="Arial" w:cs="Arial"/>
                              </w:rPr>
                              <w:t>200.71</w:t>
                            </w:r>
                            <w:r w:rsidRPr="00597407">
                              <w:rPr>
                                <w:rFonts w:ascii="Arial" w:hAnsi="Arial" w:cs="Arial"/>
                              </w:rPr>
                              <w:t>nm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0" type="#_x0000_t202" style="position:absolute;margin-left:416.8pt;margin-top:312.1pt;width:468pt;height:18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1wNMQIAAGoEAAAOAAAAZHJzL2Uyb0RvYy54bWysVE2P2yAQvVfqf0DcG+d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" stroked="f">
                <v:textbox inset="0,0,0,0">
                  <w:txbxContent>
                    <w:p w14:paraId="3FFDEF29" w14:textId="5E9E1177" w:rsidR="00597407" w:rsidRPr="00597407" w:rsidRDefault="00597407" w:rsidP="00597407">
                      <w:pPr>
                        <w:pStyle w:val="Caption"/>
                        <w:rPr>
                          <w:noProof/>
                        </w:rPr>
                      </w:pPr>
                      <w:r>
                        <w:t xml:space="preserve">                                  </w:t>
                      </w:r>
                      <w:r w:rsidRPr="00597407">
                        <w:t xml:space="preserve">Graph </w:t>
                      </w:r>
                      <w:r>
                        <w:t>4</w:t>
                      </w:r>
                      <w:r w:rsidRPr="00597407">
                        <w:t xml:space="preserve">   </w:t>
                      </w:r>
                      <w:r w:rsidRPr="00597407">
                        <w:rPr>
                          <w:rFonts w:ascii="Arial" w:hAnsi="Arial" w:cs="Arial"/>
                        </w:rPr>
                        <w:t xml:space="preserve">Reflectance curve of Fabry Perot Filter with cavity length </w:t>
                      </w:r>
                      <w:r>
                        <w:rPr>
                          <w:rFonts w:ascii="Arial" w:hAnsi="Arial" w:cs="Arial"/>
                        </w:rPr>
                        <w:t>200.71</w:t>
                      </w:r>
                      <w:r w:rsidRPr="00597407">
                        <w:rPr>
                          <w:rFonts w:ascii="Arial" w:hAnsi="Arial" w:cs="Arial"/>
                        </w:rPr>
                        <w:t>nm</w:t>
                      </w:r>
                    </w:p>
                  </w:txbxContent>
                </v:textbox>
                <w10:wrap type="square" anchorx="margin"/>
              </v:shape>
            </w:pict>
          </mc:Fallback>
        </mc:AlternateContent>
      </w:r>
      <w:r w:rsidR="00E977E5">
        <w:rPr>
          <w:rFonts w:ascii="Arial Black" w:hAnsi="Arial Black" w:cs="Arial"/>
          <w:b/>
          <w:sz w:val="28"/>
          <w:szCs w:val="28"/>
        </w:rPr>
        <w:t xml:space="preserve">     </w:t>
      </w:r>
      <w:r w:rsidR="002672BC">
        <w:rPr>
          <w:noProof/>
          <w:lang w:val="en-IN" w:eastAsia="en-IN"/>
        </w:rPr>
        <w:drawing>
          <wp:inline distT="0" distB="0" distL="0" distR="0" wp14:anchorId="70EC4A7B" wp14:editId="22A694DB">
            <wp:extent cx="5942914" cy="3294000"/>
            <wp:effectExtent l="0" t="0" r="127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2914" cy="3294000"/>
                    </a:xfrm>
                    <a:prstGeom prst="rect">
                      <a:avLst/>
                    </a:prstGeom>
                    <a:noFill/>
                    <a:ln>
                      <a:noFill/>
                    </a:ln>
                  </pic:spPr>
                </pic:pic>
              </a:graphicData>
            </a:graphic>
          </wp:inline>
        </w:drawing>
      </w:r>
    </w:p>
    <w:p w14:paraId="379DA870" w14:textId="78770F25" w:rsidR="002672BC" w:rsidRDefault="006209AF" w:rsidP="00D12F17">
      <w:pPr>
        <w:rPr>
          <w:rFonts w:ascii="Arial Black" w:hAnsi="Arial Black" w:cs="Arial"/>
          <w:b/>
          <w:sz w:val="28"/>
          <w:szCs w:val="28"/>
        </w:rPr>
      </w:pPr>
      <w:r>
        <w:rPr>
          <w:rFonts w:ascii="Arial Black" w:hAnsi="Arial Black" w:cs="Arial"/>
          <w:b/>
          <w:sz w:val="28"/>
          <w:szCs w:val="28"/>
        </w:rPr>
        <w:t xml:space="preserve">           </w:t>
      </w:r>
      <w:r w:rsidR="002672BC">
        <w:rPr>
          <w:rFonts w:ascii="Arial" w:hAnsi="Arial" w:cs="Arial"/>
          <w:sz w:val="20"/>
          <w:szCs w:val="20"/>
        </w:rPr>
        <w:t xml:space="preserve">      </w:t>
      </w:r>
      <w:r w:rsidRPr="00714478">
        <w:rPr>
          <w:rFonts w:ascii="Arial" w:hAnsi="Arial" w:cs="Arial"/>
          <w:sz w:val="20"/>
          <w:szCs w:val="20"/>
        </w:rPr>
        <w:t xml:space="preserve">    </w:t>
      </w:r>
    </w:p>
    <w:p w14:paraId="2104394D" w14:textId="0E0381F7" w:rsidR="00E977E5" w:rsidRPr="002672BC" w:rsidRDefault="00E977E5" w:rsidP="00D12F17">
      <w:pPr>
        <w:rPr>
          <w:rFonts w:ascii="Arial Black" w:hAnsi="Arial Black" w:cs="Arial"/>
          <w:b/>
          <w:sz w:val="28"/>
          <w:szCs w:val="28"/>
        </w:rPr>
      </w:pPr>
      <w:r w:rsidRPr="000E2BFA">
        <w:rPr>
          <w:rFonts w:ascii="Arial" w:hAnsi="Arial" w:cs="Arial"/>
          <w:sz w:val="24"/>
          <w:szCs w:val="24"/>
        </w:rPr>
        <w:t xml:space="preserve">The two measurements shown </w:t>
      </w:r>
      <w:commentRangeStart w:id="167"/>
      <w:r w:rsidRPr="000E2BFA">
        <w:rPr>
          <w:rFonts w:ascii="Arial" w:hAnsi="Arial" w:cs="Arial"/>
          <w:sz w:val="24"/>
          <w:szCs w:val="24"/>
        </w:rPr>
        <w:t xml:space="preserve">below </w:t>
      </w:r>
      <w:commentRangeEnd w:id="167"/>
      <w:r w:rsidR="00CB697E">
        <w:rPr>
          <w:rStyle w:val="CommentReference"/>
        </w:rPr>
        <w:commentReference w:id="167"/>
      </w:r>
      <w:r w:rsidRPr="000E2BFA">
        <w:rPr>
          <w:rFonts w:ascii="Arial" w:hAnsi="Arial" w:cs="Arial"/>
          <w:sz w:val="24"/>
          <w:szCs w:val="24"/>
        </w:rPr>
        <w:t xml:space="preserve">is the transmission curve of the Fabry Perot filter having DBR </w:t>
      </w:r>
      <w:r w:rsidR="000E2BFA" w:rsidRPr="000E2BFA">
        <w:rPr>
          <w:rFonts w:ascii="Arial" w:hAnsi="Arial" w:cs="Arial"/>
          <w:sz w:val="24"/>
          <w:szCs w:val="24"/>
        </w:rPr>
        <w:t>with</w:t>
      </w:r>
      <w:r w:rsidRPr="000E2BFA">
        <w:rPr>
          <w:rFonts w:ascii="Arial" w:hAnsi="Arial" w:cs="Arial"/>
          <w:sz w:val="24"/>
          <w:szCs w:val="24"/>
        </w:rPr>
        <w:t xml:space="preserve"> different periods</w:t>
      </w:r>
      <w:r w:rsidR="000E2BFA" w:rsidRPr="000E2BFA">
        <w:rPr>
          <w:rFonts w:ascii="Arial" w:hAnsi="Arial" w:cs="Arial"/>
          <w:sz w:val="24"/>
          <w:szCs w:val="24"/>
        </w:rPr>
        <w:t>.</w:t>
      </w:r>
      <w:r w:rsidR="00714478">
        <w:rPr>
          <w:rFonts w:ascii="Arial" w:hAnsi="Arial" w:cs="Arial"/>
          <w:sz w:val="24"/>
          <w:szCs w:val="24"/>
        </w:rPr>
        <w:t xml:space="preserve"> The first transmission curve is of the filter having DBR with period m=3 and second curve is filter with period m=</w:t>
      </w:r>
      <w:commentRangeStart w:id="168"/>
      <w:r w:rsidR="00714478">
        <w:rPr>
          <w:rFonts w:ascii="Arial" w:hAnsi="Arial" w:cs="Arial"/>
          <w:sz w:val="24"/>
          <w:szCs w:val="24"/>
        </w:rPr>
        <w:t>9</w:t>
      </w:r>
      <w:commentRangeEnd w:id="168"/>
      <w:r w:rsidR="00CB697E">
        <w:rPr>
          <w:rStyle w:val="CommentReference"/>
        </w:rPr>
        <w:commentReference w:id="168"/>
      </w:r>
      <w:r w:rsidR="00714478">
        <w:rPr>
          <w:rFonts w:ascii="Arial" w:hAnsi="Arial" w:cs="Arial"/>
          <w:sz w:val="24"/>
          <w:szCs w:val="24"/>
        </w:rPr>
        <w:t xml:space="preserve">. </w:t>
      </w:r>
    </w:p>
    <w:p w14:paraId="2FDFE450" w14:textId="19CA0FD2" w:rsidR="00597407" w:rsidRDefault="00126ED7" w:rsidP="00D12F17">
      <w:pPr>
        <w:rPr>
          <w:rFonts w:ascii="Arial Black" w:hAnsi="Arial Black" w:cs="Arial"/>
          <w:b/>
          <w:sz w:val="28"/>
          <w:szCs w:val="28"/>
        </w:rPr>
      </w:pPr>
      <w:r>
        <w:rPr>
          <w:noProof/>
          <w:lang w:val="en-IN" w:eastAsia="en-IN"/>
        </w:rPr>
        <w:lastRenderedPageBreak/>
        <mc:AlternateContent>
          <mc:Choice Requires="wps">
            <w:drawing>
              <wp:anchor distT="0" distB="0" distL="114300" distR="114300" simplePos="0" relativeHeight="251678720" behindDoc="0" locked="0" layoutInCell="1" allowOverlap="1" wp14:anchorId="1D299578" wp14:editId="19430FCD">
                <wp:simplePos x="0" y="0"/>
                <wp:positionH relativeFrom="margin">
                  <wp:align>right</wp:align>
                </wp:positionH>
                <wp:positionV relativeFrom="paragraph">
                  <wp:posOffset>3175000</wp:posOffset>
                </wp:positionV>
                <wp:extent cx="5943600" cy="200660"/>
                <wp:effectExtent l="0" t="0" r="0" b="8890"/>
                <wp:wrapSquare wrapText="bothSides"/>
                <wp:docPr id="35" name="Text Box 35"/>
                <wp:cNvGraphicFramePr/>
                <a:graphic xmlns:a="http://schemas.openxmlformats.org/drawingml/2006/main">
                  <a:graphicData uri="http://schemas.microsoft.com/office/word/2010/wordprocessingShape">
                    <wps:wsp>
                      <wps:cNvSpPr txBox="1"/>
                      <wps:spPr>
                        <a:xfrm>
                          <a:off x="0" y="0"/>
                          <a:ext cx="5943600" cy="200891"/>
                        </a:xfrm>
                        <a:prstGeom prst="rect">
                          <a:avLst/>
                        </a:prstGeom>
                        <a:solidFill>
                          <a:prstClr val="white"/>
                        </a:solidFill>
                        <a:ln>
                          <a:noFill/>
                        </a:ln>
                      </wps:spPr>
                      <wps:txbx>
                        <w:txbxContent>
                          <w:p w14:paraId="3B46AF19" w14:textId="298DD0DB" w:rsidR="00597407" w:rsidRPr="00597407" w:rsidRDefault="00597407" w:rsidP="00597407">
                            <w:pPr>
                              <w:pStyle w:val="Caption"/>
                              <w:rPr>
                                <w:noProof/>
                              </w:rPr>
                            </w:pPr>
                            <w:r>
                              <w:t xml:space="preserve">                                  </w:t>
                            </w:r>
                            <w:r w:rsidRPr="00597407">
                              <w:t xml:space="preserve">Graph </w:t>
                            </w:r>
                            <w:r w:rsidR="001512A1">
                              <w:t>5</w:t>
                            </w:r>
                            <w:r w:rsidRPr="00597407">
                              <w:t xml:space="preserve">   </w:t>
                            </w:r>
                            <w:r>
                              <w:rPr>
                                <w:rFonts w:ascii="Arial" w:hAnsi="Arial" w:cs="Arial"/>
                              </w:rPr>
                              <w:t>Transmission</w:t>
                            </w:r>
                            <w:r w:rsidRPr="00597407">
                              <w:rPr>
                                <w:rFonts w:ascii="Arial" w:hAnsi="Arial" w:cs="Arial"/>
                              </w:rPr>
                              <w:t xml:space="preserve"> curve of Fabry Perot Filter</w:t>
                            </w:r>
                            <w:r>
                              <w:rPr>
                                <w:rFonts w:ascii="Arial" w:hAnsi="Arial" w:cs="Arial"/>
                              </w:rPr>
                              <w:t xml:space="preserve"> using DBR</w:t>
                            </w:r>
                            <w:r w:rsidRPr="00597407">
                              <w:rPr>
                                <w:rFonts w:ascii="Arial" w:hAnsi="Arial" w:cs="Arial"/>
                              </w:rPr>
                              <w:t xml:space="preserve"> with</w:t>
                            </w:r>
                            <w:r>
                              <w:rPr>
                                <w:rFonts w:ascii="Arial" w:hAnsi="Arial" w:cs="Arial"/>
                              </w:rPr>
                              <w:t xml:space="preserve"> m=3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1" type="#_x0000_t202" style="position:absolute;margin-left:416.8pt;margin-top:250pt;width:468pt;height:15.8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" stroked="f">
                <v:textbox inset="0,0,0,0">
                  <w:txbxContent>
                    <w:p w14:paraId="3B46AF19" w14:textId="298DD0DB" w:rsidR="00597407" w:rsidRPr="00597407" w:rsidRDefault="00597407" w:rsidP="00597407">
                      <w:pPr>
                        <w:pStyle w:val="Caption"/>
                        <w:rPr>
                          <w:noProof/>
                        </w:rPr>
                      </w:pPr>
                      <w:r>
                        <w:t xml:space="preserve">                                  </w:t>
                      </w:r>
                      <w:r w:rsidRPr="00597407">
                        <w:t xml:space="preserve">Graph </w:t>
                      </w:r>
                      <w:r w:rsidR="001512A1">
                        <w:t>5</w:t>
                      </w:r>
                      <w:r w:rsidRPr="00597407">
                        <w:t xml:space="preserve">   </w:t>
                      </w:r>
                      <w:r>
                        <w:rPr>
                          <w:rFonts w:ascii="Arial" w:hAnsi="Arial" w:cs="Arial"/>
                        </w:rPr>
                        <w:t>Transmission</w:t>
                      </w:r>
                      <w:r w:rsidRPr="00597407">
                        <w:rPr>
                          <w:rFonts w:ascii="Arial" w:hAnsi="Arial" w:cs="Arial"/>
                        </w:rPr>
                        <w:t xml:space="preserve"> curve of Fabry Perot Filter</w:t>
                      </w:r>
                      <w:r>
                        <w:rPr>
                          <w:rFonts w:ascii="Arial" w:hAnsi="Arial" w:cs="Arial"/>
                        </w:rPr>
                        <w:t xml:space="preserve"> using DBR</w:t>
                      </w:r>
                      <w:r w:rsidRPr="00597407">
                        <w:rPr>
                          <w:rFonts w:ascii="Arial" w:hAnsi="Arial" w:cs="Arial"/>
                        </w:rPr>
                        <w:t xml:space="preserve"> with</w:t>
                      </w:r>
                      <w:r>
                        <w:rPr>
                          <w:rFonts w:ascii="Arial" w:hAnsi="Arial" w:cs="Arial"/>
                        </w:rPr>
                        <w:t xml:space="preserve"> m=3</w:t>
                      </w:r>
                    </w:p>
                  </w:txbxContent>
                </v:textbox>
                <w10:wrap type="square" anchorx="margin"/>
              </v:shape>
            </w:pict>
          </mc:Fallback>
        </mc:AlternateContent>
      </w:r>
      <w:r w:rsidR="007901B2">
        <w:rPr>
          <w:noProof/>
          <w:lang w:val="en-IN" w:eastAsia="en-IN"/>
        </w:rPr>
        <w:drawing>
          <wp:inline distT="0" distB="0" distL="0" distR="0" wp14:anchorId="34FBD07F" wp14:editId="6BA94CB4">
            <wp:extent cx="5792400" cy="315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92400" cy="3150000"/>
                    </a:xfrm>
                    <a:prstGeom prst="rect">
                      <a:avLst/>
                    </a:prstGeom>
                    <a:noFill/>
                    <a:ln>
                      <a:noFill/>
                    </a:ln>
                  </pic:spPr>
                </pic:pic>
              </a:graphicData>
            </a:graphic>
          </wp:inline>
        </w:drawing>
      </w:r>
      <w:r w:rsidR="00714478">
        <w:rPr>
          <w:rFonts w:ascii="Arial Black" w:hAnsi="Arial Black" w:cs="Arial"/>
          <w:b/>
          <w:sz w:val="28"/>
          <w:szCs w:val="28"/>
        </w:rPr>
        <w:t xml:space="preserve">  </w:t>
      </w:r>
    </w:p>
    <w:p w14:paraId="721A91F8" w14:textId="658C523E" w:rsidR="00714478" w:rsidRPr="00126ED7" w:rsidRDefault="00714478" w:rsidP="00D12F17">
      <w:pPr>
        <w:rPr>
          <w:rFonts w:ascii="Arial Black" w:hAnsi="Arial Black" w:cs="Arial"/>
          <w:b/>
          <w:sz w:val="28"/>
          <w:szCs w:val="28"/>
        </w:rPr>
      </w:pPr>
      <w:r>
        <w:rPr>
          <w:rFonts w:ascii="Arial Black" w:hAnsi="Arial Black" w:cs="Arial"/>
          <w:b/>
          <w:sz w:val="28"/>
          <w:szCs w:val="28"/>
        </w:rPr>
        <w:t xml:space="preserve">  </w:t>
      </w:r>
    </w:p>
    <w:p w14:paraId="3225550B" w14:textId="0076C933" w:rsidR="00D12F17" w:rsidRDefault="00597407" w:rsidP="00D12F17">
      <w:pPr>
        <w:rPr>
          <w:rFonts w:ascii="Arial Black" w:hAnsi="Arial Black" w:cs="Arial"/>
          <w:b/>
          <w:sz w:val="28"/>
          <w:szCs w:val="28"/>
        </w:rPr>
      </w:pPr>
      <w:r>
        <w:rPr>
          <w:noProof/>
          <w:lang w:val="en-IN" w:eastAsia="en-IN"/>
        </w:rPr>
        <w:lastRenderedPageBreak/>
        <mc:AlternateContent>
          <mc:Choice Requires="wps">
            <w:drawing>
              <wp:anchor distT="0" distB="0" distL="114300" distR="114300" simplePos="0" relativeHeight="251680768" behindDoc="0" locked="0" layoutInCell="1" allowOverlap="1" wp14:anchorId="161D8FF0" wp14:editId="64F54B39">
                <wp:simplePos x="0" y="0"/>
                <wp:positionH relativeFrom="margin">
                  <wp:align>right</wp:align>
                </wp:positionH>
                <wp:positionV relativeFrom="paragraph">
                  <wp:posOffset>3241675</wp:posOffset>
                </wp:positionV>
                <wp:extent cx="5943600" cy="17970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943600" cy="180109"/>
                        </a:xfrm>
                        <a:prstGeom prst="rect">
                          <a:avLst/>
                        </a:prstGeom>
                        <a:solidFill>
                          <a:prstClr val="white"/>
                        </a:solidFill>
                        <a:ln>
                          <a:noFill/>
                        </a:ln>
                      </wps:spPr>
                      <wps:txbx>
                        <w:txbxContent>
                          <w:p w14:paraId="2001FAEE" w14:textId="40885D12" w:rsidR="00597407" w:rsidRPr="00597407" w:rsidRDefault="00597407" w:rsidP="00597407">
                            <w:pPr>
                              <w:pStyle w:val="Caption"/>
                              <w:rPr>
                                <w:noProof/>
                              </w:rPr>
                            </w:pPr>
                            <w:r>
                              <w:t xml:space="preserve">                                  </w:t>
                            </w:r>
                            <w:r w:rsidRPr="00597407">
                              <w:t xml:space="preserve">Graph </w:t>
                            </w:r>
                            <w:r w:rsidR="001512A1">
                              <w:t>6</w:t>
                            </w:r>
                            <w:r w:rsidRPr="00597407">
                              <w:t xml:space="preserve">   </w:t>
                            </w:r>
                            <w:r>
                              <w:rPr>
                                <w:rFonts w:ascii="Arial" w:hAnsi="Arial" w:cs="Arial"/>
                              </w:rPr>
                              <w:t>Transmission</w:t>
                            </w:r>
                            <w:r w:rsidRPr="00597407">
                              <w:rPr>
                                <w:rFonts w:ascii="Arial" w:hAnsi="Arial" w:cs="Arial"/>
                              </w:rPr>
                              <w:t xml:space="preserve"> curve of Fabry Perot Filter</w:t>
                            </w:r>
                            <w:r>
                              <w:rPr>
                                <w:rFonts w:ascii="Arial" w:hAnsi="Arial" w:cs="Arial"/>
                              </w:rPr>
                              <w:t xml:space="preserve"> using DBR</w:t>
                            </w:r>
                            <w:r w:rsidRPr="00597407">
                              <w:rPr>
                                <w:rFonts w:ascii="Arial" w:hAnsi="Arial" w:cs="Arial"/>
                              </w:rPr>
                              <w:t xml:space="preserve"> with</w:t>
                            </w:r>
                            <w:r>
                              <w:rPr>
                                <w:rFonts w:ascii="Arial" w:hAnsi="Arial" w:cs="Arial"/>
                              </w:rPr>
                              <w:t xml:space="preserve"> m=9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2" type="#_x0000_t202" style="position:absolute;margin-left:416.8pt;margin-top:255.25pt;width:468pt;height:14.1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p/MAIAAGoEAAAOAAAAZHJzL2Uyb0RvYy54bWysVFFv2yAQfp+0/4B4X5y0W9R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" stroked="f">
                <v:textbox inset="0,0,0,0">
                  <w:txbxContent>
                    <w:p w14:paraId="2001FAEE" w14:textId="40885D12" w:rsidR="00597407" w:rsidRPr="00597407" w:rsidRDefault="00597407" w:rsidP="00597407">
                      <w:pPr>
                        <w:pStyle w:val="Caption"/>
                        <w:rPr>
                          <w:noProof/>
                        </w:rPr>
                      </w:pPr>
                      <w:r>
                        <w:t xml:space="preserve">                                  </w:t>
                      </w:r>
                      <w:r w:rsidRPr="00597407">
                        <w:t xml:space="preserve">Graph </w:t>
                      </w:r>
                      <w:r w:rsidR="001512A1">
                        <w:t>6</w:t>
                      </w:r>
                      <w:r w:rsidRPr="00597407">
                        <w:t xml:space="preserve">   </w:t>
                      </w:r>
                      <w:r>
                        <w:rPr>
                          <w:rFonts w:ascii="Arial" w:hAnsi="Arial" w:cs="Arial"/>
                        </w:rPr>
                        <w:t>Transmission</w:t>
                      </w:r>
                      <w:r w:rsidRPr="00597407">
                        <w:rPr>
                          <w:rFonts w:ascii="Arial" w:hAnsi="Arial" w:cs="Arial"/>
                        </w:rPr>
                        <w:t xml:space="preserve"> curve of Fabry Perot Filter</w:t>
                      </w:r>
                      <w:r>
                        <w:rPr>
                          <w:rFonts w:ascii="Arial" w:hAnsi="Arial" w:cs="Arial"/>
                        </w:rPr>
                        <w:t xml:space="preserve"> using DBR</w:t>
                      </w:r>
                      <w:r w:rsidRPr="00597407">
                        <w:rPr>
                          <w:rFonts w:ascii="Arial" w:hAnsi="Arial" w:cs="Arial"/>
                        </w:rPr>
                        <w:t xml:space="preserve"> with</w:t>
                      </w:r>
                      <w:r>
                        <w:rPr>
                          <w:rFonts w:ascii="Arial" w:hAnsi="Arial" w:cs="Arial"/>
                        </w:rPr>
                        <w:t xml:space="preserve"> m=9</w:t>
                      </w:r>
                    </w:p>
                  </w:txbxContent>
                </v:textbox>
                <w10:wrap type="square" anchorx="margin"/>
              </v:shape>
            </w:pict>
          </mc:Fallback>
        </mc:AlternateContent>
      </w:r>
      <w:r w:rsidR="007901B2">
        <w:rPr>
          <w:noProof/>
          <w:lang w:val="en-IN" w:eastAsia="en-IN"/>
        </w:rPr>
        <w:drawing>
          <wp:inline distT="0" distB="0" distL="0" distR="0" wp14:anchorId="2A151D22" wp14:editId="58F0899A">
            <wp:extent cx="5941208" cy="3178800"/>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1208" cy="3178800"/>
                    </a:xfrm>
                    <a:prstGeom prst="rect">
                      <a:avLst/>
                    </a:prstGeom>
                    <a:noFill/>
                    <a:ln>
                      <a:noFill/>
                    </a:ln>
                  </pic:spPr>
                </pic:pic>
              </a:graphicData>
            </a:graphic>
          </wp:inline>
        </w:drawing>
      </w:r>
    </w:p>
    <w:p w14:paraId="1767462E" w14:textId="7A739A9B" w:rsidR="006209AF" w:rsidRPr="006910CA" w:rsidRDefault="006209AF" w:rsidP="00D12F17">
      <w:pPr>
        <w:rPr>
          <w:rFonts w:ascii="Arial" w:hAnsi="Arial" w:cs="Arial"/>
          <w:sz w:val="20"/>
          <w:szCs w:val="20"/>
        </w:rPr>
      </w:pPr>
      <w:r>
        <w:rPr>
          <w:rFonts w:ascii="Arial Black" w:hAnsi="Arial Black" w:cs="Arial"/>
          <w:b/>
          <w:sz w:val="28"/>
          <w:szCs w:val="28"/>
        </w:rPr>
        <w:t xml:space="preserve">          </w:t>
      </w:r>
    </w:p>
    <w:p w14:paraId="1A34136B" w14:textId="26EDAEE9" w:rsidR="00D12F17" w:rsidRDefault="00D12F17" w:rsidP="000E576D">
      <w:pPr>
        <w:pStyle w:val="Heading1"/>
      </w:pPr>
      <w:bookmarkStart w:id="169" w:name="_Toc534363437"/>
      <w:commentRangeStart w:id="170"/>
      <w:r>
        <w:t>Conclusion</w:t>
      </w:r>
      <w:bookmarkEnd w:id="169"/>
      <w:commentRangeEnd w:id="170"/>
      <w:r w:rsidR="002239E7">
        <w:rPr>
          <w:rStyle w:val="CommentReference"/>
          <w:rFonts w:asciiTheme="minorHAnsi" w:eastAsiaTheme="minorEastAsia" w:hAnsiTheme="minorHAnsi" w:cstheme="minorBidi"/>
          <w:color w:val="auto"/>
        </w:rPr>
        <w:commentReference w:id="170"/>
      </w:r>
    </w:p>
    <w:p w14:paraId="075BF671" w14:textId="1EAB064B" w:rsidR="000E2BFA" w:rsidRDefault="000E2BFA" w:rsidP="000E2BFA">
      <w:pPr>
        <w:rPr>
          <w:rFonts w:ascii="Arial Black" w:hAnsi="Arial Black" w:cs="Arial"/>
          <w:b/>
          <w:sz w:val="28"/>
          <w:szCs w:val="28"/>
        </w:rPr>
      </w:pPr>
    </w:p>
    <w:p w14:paraId="221D3AF9" w14:textId="1A825F0E" w:rsidR="000E2BFA" w:rsidRPr="006910CA" w:rsidRDefault="000E2BFA" w:rsidP="000E2BFA">
      <w:pPr>
        <w:rPr>
          <w:rFonts w:ascii="Arial" w:hAnsi="Arial" w:cs="Arial"/>
          <w:sz w:val="24"/>
          <w:szCs w:val="24"/>
        </w:rPr>
      </w:pPr>
      <w:r w:rsidRPr="006910CA">
        <w:rPr>
          <w:rFonts w:ascii="Arial" w:hAnsi="Arial" w:cs="Arial"/>
          <w:sz w:val="24"/>
          <w:szCs w:val="24"/>
        </w:rPr>
        <w:t xml:space="preserve">By doing this experiment we </w:t>
      </w:r>
      <w:r w:rsidR="006910CA" w:rsidRPr="006910CA">
        <w:rPr>
          <w:rFonts w:ascii="Arial" w:hAnsi="Arial" w:cs="Arial"/>
          <w:sz w:val="24"/>
          <w:szCs w:val="24"/>
        </w:rPr>
        <w:t>see how materials with different refractive index, cavity width and number of periods affects the performance of Distributed Bragg Reflector</w:t>
      </w:r>
      <w:r w:rsidR="006910CA">
        <w:rPr>
          <w:rFonts w:ascii="Arial" w:hAnsi="Arial" w:cs="Arial"/>
          <w:sz w:val="24"/>
          <w:szCs w:val="24"/>
        </w:rPr>
        <w:t xml:space="preserve"> </w:t>
      </w:r>
      <w:r w:rsidR="006910CA" w:rsidRPr="006910CA">
        <w:rPr>
          <w:rFonts w:ascii="Arial" w:hAnsi="Arial" w:cs="Arial"/>
          <w:sz w:val="24"/>
          <w:szCs w:val="24"/>
        </w:rPr>
        <w:lastRenderedPageBreak/>
        <w:t>(DBR) and Fabry Perot filter. We have also acquired the knowledge regarding how to fabricate efficient filter by keeping various factors in mind.</w:t>
      </w:r>
    </w:p>
    <w:p w14:paraId="0D6740B6" w14:textId="0E28196F" w:rsidR="00D12F17" w:rsidRDefault="00D12F17" w:rsidP="00D12F17">
      <w:pPr>
        <w:rPr>
          <w:rFonts w:ascii="Arial Black" w:hAnsi="Arial Black" w:cs="Arial"/>
          <w:b/>
          <w:sz w:val="28"/>
          <w:szCs w:val="28"/>
        </w:rPr>
      </w:pPr>
    </w:p>
    <w:p w14:paraId="336470F2" w14:textId="2F4DC18B" w:rsidR="00D12F17" w:rsidRDefault="00D12F17" w:rsidP="00D12F17">
      <w:pPr>
        <w:rPr>
          <w:rFonts w:ascii="Arial Black" w:hAnsi="Arial Black" w:cs="Arial"/>
          <w:b/>
          <w:sz w:val="28"/>
          <w:szCs w:val="28"/>
        </w:rPr>
      </w:pPr>
    </w:p>
    <w:p w14:paraId="5506ABDD" w14:textId="7BFC2A3A" w:rsidR="00D12F17" w:rsidRDefault="00D12F17" w:rsidP="00D12F17">
      <w:pPr>
        <w:rPr>
          <w:rFonts w:ascii="Arial Black" w:hAnsi="Arial Black" w:cs="Arial"/>
          <w:b/>
          <w:sz w:val="28"/>
          <w:szCs w:val="28"/>
        </w:rPr>
      </w:pPr>
    </w:p>
    <w:p w14:paraId="77EF2A2D" w14:textId="77777777" w:rsidR="006910CA" w:rsidRDefault="006910CA" w:rsidP="00D12F17">
      <w:pPr>
        <w:rPr>
          <w:rFonts w:ascii="Arial Black" w:hAnsi="Arial Black" w:cs="Arial"/>
          <w:b/>
          <w:sz w:val="28"/>
          <w:szCs w:val="28"/>
        </w:rPr>
      </w:pPr>
    </w:p>
    <w:p w14:paraId="137231E7" w14:textId="1EDBCEA9" w:rsidR="000E2BFA" w:rsidRDefault="000E2BFA" w:rsidP="00D12F17">
      <w:pPr>
        <w:rPr>
          <w:rFonts w:ascii="Arial Black" w:hAnsi="Arial Black" w:cs="Arial"/>
          <w:b/>
          <w:sz w:val="28"/>
          <w:szCs w:val="28"/>
        </w:rPr>
      </w:pPr>
    </w:p>
    <w:p w14:paraId="7193EA94" w14:textId="529B3104" w:rsidR="00330E98" w:rsidRDefault="00330E98" w:rsidP="00D12F17">
      <w:pPr>
        <w:rPr>
          <w:rFonts w:ascii="Arial Black" w:hAnsi="Arial Black" w:cs="Arial"/>
          <w:b/>
          <w:sz w:val="28"/>
          <w:szCs w:val="28"/>
        </w:rPr>
      </w:pPr>
    </w:p>
    <w:p w14:paraId="26B44D08" w14:textId="1C6B579D" w:rsidR="00330E98" w:rsidRDefault="00330E98" w:rsidP="00D12F17">
      <w:pPr>
        <w:rPr>
          <w:rFonts w:ascii="Arial Black" w:hAnsi="Arial Black" w:cs="Arial"/>
          <w:b/>
          <w:sz w:val="28"/>
          <w:szCs w:val="28"/>
        </w:rPr>
      </w:pPr>
    </w:p>
    <w:p w14:paraId="5D0CDD9A" w14:textId="3166950F" w:rsidR="00330E98" w:rsidRDefault="00330E98" w:rsidP="00D12F17">
      <w:pPr>
        <w:rPr>
          <w:rFonts w:ascii="Arial Black" w:hAnsi="Arial Black" w:cs="Arial"/>
          <w:b/>
          <w:sz w:val="28"/>
          <w:szCs w:val="28"/>
        </w:rPr>
      </w:pPr>
    </w:p>
    <w:p w14:paraId="47712F80" w14:textId="58FE11D9" w:rsidR="00330E98" w:rsidRDefault="00330E98" w:rsidP="00D12F17">
      <w:pPr>
        <w:rPr>
          <w:rFonts w:ascii="Arial Black" w:hAnsi="Arial Black" w:cs="Arial"/>
          <w:b/>
          <w:sz w:val="28"/>
          <w:szCs w:val="28"/>
        </w:rPr>
      </w:pPr>
    </w:p>
    <w:p w14:paraId="25FF85FA" w14:textId="6D65868C" w:rsidR="00330E98" w:rsidRDefault="00330E98" w:rsidP="00D12F17">
      <w:pPr>
        <w:rPr>
          <w:rFonts w:ascii="Arial Black" w:hAnsi="Arial Black" w:cs="Arial"/>
          <w:b/>
          <w:sz w:val="28"/>
          <w:szCs w:val="28"/>
        </w:rPr>
      </w:pPr>
    </w:p>
    <w:p w14:paraId="6AE79A13" w14:textId="5BA2AA1F" w:rsidR="00330E98" w:rsidRDefault="00330E98" w:rsidP="00D12F17">
      <w:pPr>
        <w:rPr>
          <w:rFonts w:ascii="Arial Black" w:hAnsi="Arial Black" w:cs="Arial"/>
          <w:b/>
          <w:sz w:val="28"/>
          <w:szCs w:val="28"/>
        </w:rPr>
      </w:pPr>
    </w:p>
    <w:p w14:paraId="0A653D0F" w14:textId="5358E628" w:rsidR="00330E98" w:rsidRDefault="00330E98" w:rsidP="00D12F17">
      <w:pPr>
        <w:rPr>
          <w:rFonts w:ascii="Arial Black" w:hAnsi="Arial Black" w:cs="Arial"/>
          <w:b/>
          <w:sz w:val="28"/>
          <w:szCs w:val="28"/>
        </w:rPr>
      </w:pPr>
    </w:p>
    <w:p w14:paraId="14827D00" w14:textId="550710C4" w:rsidR="00330E98" w:rsidRDefault="00330E98" w:rsidP="00D12F17">
      <w:pPr>
        <w:rPr>
          <w:rFonts w:ascii="Arial Black" w:hAnsi="Arial Black" w:cs="Arial"/>
          <w:b/>
          <w:sz w:val="28"/>
          <w:szCs w:val="28"/>
        </w:rPr>
      </w:pPr>
    </w:p>
    <w:p w14:paraId="7871A805" w14:textId="2B55EF91" w:rsidR="00330E98" w:rsidRDefault="00330E98" w:rsidP="00D12F17">
      <w:pPr>
        <w:rPr>
          <w:rFonts w:ascii="Arial Black" w:hAnsi="Arial Black" w:cs="Arial"/>
          <w:b/>
          <w:sz w:val="28"/>
          <w:szCs w:val="28"/>
        </w:rPr>
      </w:pPr>
    </w:p>
    <w:p w14:paraId="1AD456BC" w14:textId="77777777" w:rsidR="00330E98" w:rsidRPr="00D12F17" w:rsidRDefault="00330E98" w:rsidP="00D12F17">
      <w:pPr>
        <w:rPr>
          <w:rFonts w:ascii="Arial Black" w:hAnsi="Arial Black" w:cs="Arial"/>
          <w:b/>
          <w:sz w:val="28"/>
          <w:szCs w:val="28"/>
        </w:rPr>
      </w:pPr>
    </w:p>
    <w:p w14:paraId="5ADDF901" w14:textId="375D6173" w:rsidR="00D12F17" w:rsidRDefault="00D12F17" w:rsidP="000E576D">
      <w:pPr>
        <w:pStyle w:val="Heading1"/>
      </w:pPr>
      <w:bookmarkStart w:id="171" w:name="_References"/>
      <w:bookmarkStart w:id="172" w:name="_Toc534363438"/>
      <w:bookmarkEnd w:id="171"/>
      <w:commentRangeStart w:id="173"/>
      <w:r>
        <w:t>References</w:t>
      </w:r>
      <w:bookmarkEnd w:id="172"/>
      <w:commentRangeEnd w:id="173"/>
      <w:r w:rsidR="00CB697E">
        <w:rPr>
          <w:rStyle w:val="CommentReference"/>
          <w:rFonts w:asciiTheme="minorHAnsi" w:eastAsiaTheme="minorEastAsia" w:hAnsiTheme="minorHAnsi" w:cstheme="minorBidi"/>
          <w:color w:val="auto"/>
        </w:rPr>
        <w:commentReference w:id="173"/>
      </w:r>
    </w:p>
    <w:p w14:paraId="14705611" w14:textId="5FBC00C7" w:rsidR="002433A4" w:rsidRDefault="002433A4" w:rsidP="002433A4">
      <w:pPr>
        <w:rPr>
          <w:rFonts w:ascii="Arial Black" w:hAnsi="Arial Black" w:cs="Arial"/>
          <w:b/>
          <w:sz w:val="28"/>
          <w:szCs w:val="28"/>
        </w:rPr>
      </w:pPr>
    </w:p>
    <w:p w14:paraId="13632310" w14:textId="41B47F2A" w:rsidR="00E3012D" w:rsidRPr="00E76DE7" w:rsidRDefault="00B35B45" w:rsidP="00330E98">
      <w:pPr>
        <w:pStyle w:val="ListParagraph"/>
        <w:numPr>
          <w:ilvl w:val="0"/>
          <w:numId w:val="28"/>
        </w:numPr>
        <w:rPr>
          <w:rFonts w:ascii="Arial" w:hAnsi="Arial" w:cs="Arial"/>
          <w:sz w:val="24"/>
          <w:szCs w:val="24"/>
        </w:rPr>
      </w:pPr>
      <w:hyperlink r:id="rId32" w:history="1">
        <w:r w:rsidR="000E576D" w:rsidRPr="005C28D8">
          <w:rPr>
            <w:rStyle w:val="Hyperlink"/>
            <w:rFonts w:ascii="Arial" w:hAnsi="Arial" w:cs="Arial"/>
            <w:sz w:val="24"/>
            <w:szCs w:val="24"/>
          </w:rPr>
          <w:t>https://kids.britannica.com/students/assembly/view/91336</w:t>
        </w:r>
      </w:hyperlink>
    </w:p>
    <w:p w14:paraId="7CCD39B1" w14:textId="32155007" w:rsidR="002433A4" w:rsidRPr="00E76DE7" w:rsidRDefault="00B35B45" w:rsidP="00330E98">
      <w:pPr>
        <w:pStyle w:val="ListParagraph"/>
        <w:numPr>
          <w:ilvl w:val="0"/>
          <w:numId w:val="28"/>
        </w:numPr>
        <w:rPr>
          <w:rFonts w:ascii="Arial" w:hAnsi="Arial" w:cs="Arial"/>
          <w:sz w:val="24"/>
          <w:szCs w:val="24"/>
        </w:rPr>
      </w:pPr>
      <w:hyperlink r:id="rId33" w:history="1">
        <w:r w:rsidR="00E3012D" w:rsidRPr="00E76DE7">
          <w:rPr>
            <w:rStyle w:val="Hyperlink"/>
            <w:rFonts w:ascii="Arial" w:hAnsi="Arial" w:cs="Arial"/>
            <w:sz w:val="24"/>
            <w:szCs w:val="24"/>
          </w:rPr>
          <w:t>http://hyperphysics.phy-astr.gsu.edu/hbase/phyopt/Fermat.html</w:t>
        </w:r>
      </w:hyperlink>
    </w:p>
    <w:p w14:paraId="63A7A970" w14:textId="77777777" w:rsidR="00DD34B2" w:rsidRPr="00E76DE7" w:rsidRDefault="00B35B45" w:rsidP="00330E98">
      <w:pPr>
        <w:pStyle w:val="ListParagraph"/>
        <w:numPr>
          <w:ilvl w:val="0"/>
          <w:numId w:val="28"/>
        </w:numPr>
        <w:rPr>
          <w:rFonts w:ascii="Arial" w:hAnsi="Arial" w:cs="Arial"/>
          <w:sz w:val="24"/>
          <w:szCs w:val="24"/>
        </w:rPr>
      </w:pPr>
      <w:hyperlink r:id="rId34" w:history="1">
        <w:r w:rsidR="00E3012D" w:rsidRPr="00E76DE7">
          <w:rPr>
            <w:rStyle w:val="Hyperlink"/>
            <w:rFonts w:ascii="Arial" w:hAnsi="Arial" w:cs="Arial"/>
            <w:sz w:val="24"/>
            <w:szCs w:val="24"/>
          </w:rPr>
          <w:t>http://www.xtal.iqfr.csic.es/Cristalografia/parte_05_5-en.html</w:t>
        </w:r>
      </w:hyperlink>
    </w:p>
    <w:p w14:paraId="3D826600" w14:textId="0FF7E463" w:rsidR="00E3012D" w:rsidRPr="00E76DE7" w:rsidRDefault="00D25B90" w:rsidP="00330E98">
      <w:pPr>
        <w:pStyle w:val="ListParagraph"/>
        <w:numPr>
          <w:ilvl w:val="0"/>
          <w:numId w:val="28"/>
        </w:numPr>
        <w:rPr>
          <w:rFonts w:ascii="Arial" w:hAnsi="Arial" w:cs="Arial"/>
          <w:sz w:val="24"/>
          <w:szCs w:val="24"/>
        </w:rPr>
      </w:pPr>
      <w:r>
        <w:rPr>
          <w:rFonts w:ascii="Arial" w:hAnsi="Arial" w:cs="Arial"/>
          <w:sz w:val="24"/>
          <w:szCs w:val="24"/>
        </w:rPr>
        <w:lastRenderedPageBreak/>
        <w:t xml:space="preserve">Manuscript of </w:t>
      </w:r>
      <w:r w:rsidR="00DD34B2" w:rsidRPr="00E76DE7">
        <w:rPr>
          <w:rFonts w:ascii="Arial" w:hAnsi="Arial" w:cs="Arial"/>
          <w:sz w:val="24"/>
          <w:szCs w:val="24"/>
        </w:rPr>
        <w:t xml:space="preserve">Optoelectronic </w:t>
      </w:r>
      <w:r>
        <w:rPr>
          <w:rFonts w:ascii="Arial" w:hAnsi="Arial" w:cs="Arial"/>
          <w:sz w:val="24"/>
          <w:szCs w:val="24"/>
        </w:rPr>
        <w:t>D</w:t>
      </w:r>
      <w:r w:rsidR="00DD34B2" w:rsidRPr="00E76DE7">
        <w:rPr>
          <w:rFonts w:ascii="Arial" w:hAnsi="Arial" w:cs="Arial"/>
          <w:sz w:val="24"/>
          <w:szCs w:val="24"/>
        </w:rPr>
        <w:t xml:space="preserve">evices </w:t>
      </w:r>
      <w:r>
        <w:rPr>
          <w:rFonts w:ascii="Arial" w:hAnsi="Arial" w:cs="Arial"/>
          <w:sz w:val="24"/>
          <w:szCs w:val="24"/>
        </w:rPr>
        <w:t>,</w:t>
      </w:r>
      <w:r w:rsidR="00DD34B2" w:rsidRPr="00E76DE7">
        <w:rPr>
          <w:rFonts w:ascii="Arial" w:hAnsi="Arial" w:cs="Arial"/>
          <w:sz w:val="24"/>
          <w:szCs w:val="24"/>
        </w:rPr>
        <w:t xml:space="preserve"> Prof. Dr. H. </w:t>
      </w:r>
      <w:commentRangeStart w:id="174"/>
      <w:proofErr w:type="spellStart"/>
      <w:r w:rsidR="00DD34B2" w:rsidRPr="00E76DE7">
        <w:rPr>
          <w:rFonts w:ascii="Arial" w:hAnsi="Arial" w:cs="Arial"/>
          <w:sz w:val="24"/>
          <w:szCs w:val="24"/>
        </w:rPr>
        <w:t>Hi</w:t>
      </w:r>
      <w:r>
        <w:rPr>
          <w:rFonts w:ascii="Arial" w:hAnsi="Arial" w:cs="Arial"/>
          <w:sz w:val="24"/>
          <w:szCs w:val="24"/>
        </w:rPr>
        <w:t>l</w:t>
      </w:r>
      <w:r w:rsidR="00DD34B2" w:rsidRPr="00E76DE7">
        <w:rPr>
          <w:rFonts w:ascii="Arial" w:hAnsi="Arial" w:cs="Arial"/>
          <w:sz w:val="24"/>
          <w:szCs w:val="24"/>
        </w:rPr>
        <w:t>lmer</w:t>
      </w:r>
      <w:commentRangeEnd w:id="174"/>
      <w:proofErr w:type="spellEnd"/>
      <w:r w:rsidR="002239E7">
        <w:rPr>
          <w:rStyle w:val="CommentReference"/>
        </w:rPr>
        <w:commentReference w:id="174"/>
      </w:r>
    </w:p>
    <w:p w14:paraId="6E5F4F9C" w14:textId="0E7FCC52" w:rsidR="00E76DE7" w:rsidRDefault="00B35B45" w:rsidP="00330E98">
      <w:pPr>
        <w:pStyle w:val="ListParagraph"/>
        <w:numPr>
          <w:ilvl w:val="0"/>
          <w:numId w:val="28"/>
        </w:numPr>
        <w:rPr>
          <w:rFonts w:ascii="Arial" w:hAnsi="Arial" w:cs="Arial"/>
          <w:sz w:val="24"/>
          <w:szCs w:val="24"/>
        </w:rPr>
      </w:pPr>
      <w:hyperlink r:id="rId35" w:history="1">
        <w:r w:rsidR="00E76DE7" w:rsidRPr="00E76DE7">
          <w:rPr>
            <w:rStyle w:val="Hyperlink"/>
            <w:rFonts w:ascii="Arial" w:hAnsi="Arial" w:cs="Arial"/>
            <w:sz w:val="24"/>
            <w:szCs w:val="24"/>
          </w:rPr>
          <w:t>http://imedea.uib-csic.es/~salvador/docencia/coms_optiques/addicional/ibm/ch03/03-09.html</w:t>
        </w:r>
      </w:hyperlink>
    </w:p>
    <w:p w14:paraId="57CE2D0B" w14:textId="18F2B4FC" w:rsidR="00A82BA4" w:rsidRDefault="00B35B45" w:rsidP="00330E98">
      <w:pPr>
        <w:pStyle w:val="ListParagraph"/>
        <w:numPr>
          <w:ilvl w:val="0"/>
          <w:numId w:val="28"/>
        </w:numPr>
        <w:rPr>
          <w:rFonts w:ascii="Arial" w:hAnsi="Arial" w:cs="Arial"/>
          <w:sz w:val="24"/>
          <w:szCs w:val="24"/>
        </w:rPr>
      </w:pPr>
      <w:hyperlink r:id="rId36" w:history="1">
        <w:r w:rsidR="00A82BA4" w:rsidRPr="004B4C11">
          <w:rPr>
            <w:rStyle w:val="Hyperlink"/>
            <w:rFonts w:ascii="Arial" w:hAnsi="Arial" w:cs="Arial"/>
            <w:sz w:val="24"/>
            <w:szCs w:val="24"/>
          </w:rPr>
          <w:t>https://slideplayer.com/slide/730230/</w:t>
        </w:r>
      </w:hyperlink>
    </w:p>
    <w:p w14:paraId="1B644856" w14:textId="77777777" w:rsidR="00A82BA4" w:rsidRPr="00E76DE7" w:rsidRDefault="00A82BA4" w:rsidP="000E2BFA">
      <w:pPr>
        <w:pStyle w:val="ListParagraph"/>
        <w:rPr>
          <w:rFonts w:ascii="Arial" w:hAnsi="Arial" w:cs="Arial"/>
          <w:sz w:val="24"/>
          <w:szCs w:val="24"/>
        </w:rPr>
      </w:pPr>
    </w:p>
    <w:p w14:paraId="44D7BAF8" w14:textId="77777777" w:rsidR="00E76DE7" w:rsidRDefault="00E76DE7" w:rsidP="00DD34B2">
      <w:pPr>
        <w:rPr>
          <w:rFonts w:ascii="Arial" w:hAnsi="Arial" w:cs="Arial"/>
          <w:sz w:val="24"/>
          <w:szCs w:val="24"/>
        </w:rPr>
      </w:pPr>
    </w:p>
    <w:p w14:paraId="45BF121B" w14:textId="77777777" w:rsidR="00DD34B2" w:rsidRDefault="00DD34B2" w:rsidP="00DD34B2">
      <w:pPr>
        <w:rPr>
          <w:rFonts w:ascii="Arial" w:hAnsi="Arial" w:cs="Arial"/>
          <w:sz w:val="24"/>
          <w:szCs w:val="24"/>
        </w:rPr>
      </w:pPr>
    </w:p>
    <w:p w14:paraId="149AA598" w14:textId="77777777" w:rsidR="00E3012D" w:rsidRPr="002433A4" w:rsidRDefault="00E3012D" w:rsidP="002433A4">
      <w:pPr>
        <w:rPr>
          <w:rFonts w:ascii="Arial" w:hAnsi="Arial" w:cs="Arial"/>
          <w:sz w:val="24"/>
          <w:szCs w:val="24"/>
        </w:rPr>
      </w:pPr>
    </w:p>
    <w:sectPr w:rsidR="00E3012D" w:rsidRPr="002433A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Yannan Shen" w:date="2019-01-05T17:34:00Z" w:initials="YS">
    <w:p w14:paraId="6C4239CB" w14:textId="1E762423" w:rsidR="00EA4A61" w:rsidRDefault="00EA4A61">
      <w:pPr>
        <w:pStyle w:val="CommentText"/>
      </w:pPr>
      <w:r>
        <w:rPr>
          <w:rStyle w:val="CommentReference"/>
        </w:rPr>
        <w:annotationRef/>
      </w:r>
      <w:r>
        <w:rPr>
          <w:lang w:eastAsia="zh-CN"/>
        </w:rPr>
        <w:t>P</w:t>
      </w:r>
      <w:r>
        <w:rPr>
          <w:rFonts w:hint="eastAsia"/>
          <w:lang w:eastAsia="zh-CN"/>
        </w:rPr>
        <w:t>lease</w:t>
      </w:r>
      <w:r>
        <w:t xml:space="preserve"> check this correct writing by yourself for the whole report.</w:t>
      </w:r>
    </w:p>
  </w:comment>
  <w:comment w:id="17" w:author="Yannan Shen" w:date="2019-01-05T21:04:00Z" w:initials="YS">
    <w:p w14:paraId="0E33CDA7" w14:textId="56E30846" w:rsidR="007F0E3D" w:rsidRDefault="007F0E3D">
      <w:pPr>
        <w:pStyle w:val="CommentText"/>
        <w:rPr>
          <w:lang w:eastAsia="zh-CN"/>
        </w:rPr>
      </w:pPr>
      <w:r>
        <w:rPr>
          <w:rStyle w:val="CommentReference"/>
        </w:rPr>
        <w:annotationRef/>
      </w:r>
      <w:r>
        <w:rPr>
          <w:lang w:eastAsia="zh-CN"/>
        </w:rPr>
        <w:t>Reference?</w:t>
      </w:r>
    </w:p>
  </w:comment>
  <w:comment w:id="20" w:author="Yannan Shen" w:date="2019-01-05T21:06:00Z" w:initials="YS">
    <w:p w14:paraId="4A23CAAB" w14:textId="6F23ADE1" w:rsidR="007F0E3D" w:rsidRDefault="007F0E3D">
      <w:pPr>
        <w:pStyle w:val="CommentText"/>
        <w:rPr>
          <w:lang w:eastAsia="zh-CN"/>
        </w:rPr>
      </w:pPr>
      <w:r>
        <w:rPr>
          <w:rStyle w:val="CommentReference"/>
        </w:rPr>
        <w:annotationRef/>
      </w:r>
      <w:r>
        <w:rPr>
          <w:lang w:eastAsia="zh-CN"/>
        </w:rPr>
        <w:t>More explanation. E.g. what is n1 what is n2 and theta here. You cannot just put a figure and a formula there without any introduction.</w:t>
      </w:r>
    </w:p>
  </w:comment>
  <w:comment w:id="24" w:author="Yannan Shen" w:date="2019-01-05T21:09:00Z" w:initials="YS">
    <w:p w14:paraId="006FFED2" w14:textId="726675B1" w:rsidR="007F0E3D" w:rsidRDefault="007F0E3D">
      <w:pPr>
        <w:pStyle w:val="CommentText"/>
        <w:rPr>
          <w:lang w:eastAsia="zh-CN"/>
        </w:rPr>
      </w:pPr>
      <w:r>
        <w:rPr>
          <w:rStyle w:val="CommentReference"/>
        </w:rPr>
        <w:annotationRef/>
      </w:r>
      <w:r>
        <w:rPr>
          <w:lang w:eastAsia="zh-CN"/>
        </w:rPr>
        <w:t>Same problem here.</w:t>
      </w:r>
    </w:p>
  </w:comment>
  <w:comment w:id="41" w:author="Yannan Shen" w:date="2019-01-05T21:25:00Z" w:initials="YS">
    <w:p w14:paraId="6BF7E543" w14:textId="2E720DD5" w:rsidR="00DD4DFD" w:rsidRDefault="00DD4DFD">
      <w:pPr>
        <w:pStyle w:val="CommentText"/>
        <w:rPr>
          <w:lang w:eastAsia="zh-CN"/>
        </w:rPr>
      </w:pPr>
      <w:r>
        <w:rPr>
          <w:rStyle w:val="CommentReference"/>
        </w:rPr>
        <w:annotationRef/>
      </w:r>
      <w:r>
        <w:rPr>
          <w:lang w:eastAsia="zh-CN"/>
        </w:rPr>
        <w:t xml:space="preserve"> No description for this one?</w:t>
      </w:r>
    </w:p>
  </w:comment>
  <w:comment w:id="45" w:author="Yannan Shen" w:date="2019-01-05T21:23:00Z" w:initials="YS">
    <w:p w14:paraId="26AEEC36" w14:textId="6716AD01" w:rsidR="00DD4DFD" w:rsidRDefault="00DD4DFD">
      <w:pPr>
        <w:pStyle w:val="CommentText"/>
        <w:rPr>
          <w:lang w:eastAsia="zh-CN"/>
        </w:rPr>
      </w:pPr>
      <w:r>
        <w:rPr>
          <w:rStyle w:val="CommentReference"/>
        </w:rPr>
        <w:annotationRef/>
      </w:r>
      <w:r>
        <w:rPr>
          <w:lang w:eastAsia="zh-CN"/>
        </w:rPr>
        <w:t>Any reference for the figure? Could you remove the equations from the figure? It will be better to be written separately and also description is required.</w:t>
      </w:r>
    </w:p>
  </w:comment>
  <w:comment w:id="52" w:author="Yannan Shen" w:date="2019-01-05T21:30:00Z" w:initials="YS">
    <w:p w14:paraId="68897872" w14:textId="4A711B37" w:rsidR="00DD4DFD" w:rsidRDefault="00DD4DFD">
      <w:pPr>
        <w:pStyle w:val="CommentText"/>
        <w:rPr>
          <w:lang w:eastAsia="zh-CN"/>
        </w:rPr>
      </w:pPr>
      <w:r>
        <w:rPr>
          <w:rStyle w:val="CommentReference"/>
        </w:rPr>
        <w:annotationRef/>
      </w:r>
      <w:r>
        <w:rPr>
          <w:lang w:eastAsia="zh-CN"/>
        </w:rPr>
        <w:t>Change for the following</w:t>
      </w:r>
    </w:p>
  </w:comment>
  <w:comment w:id="92" w:author="Yannan Shen" w:date="2019-01-05T21:37:00Z" w:initials="YS">
    <w:p w14:paraId="65CF647B" w14:textId="77777777" w:rsidR="002534E2" w:rsidRDefault="002534E2">
      <w:pPr>
        <w:pStyle w:val="CommentText"/>
        <w:rPr>
          <w:lang w:eastAsia="zh-CN"/>
        </w:rPr>
      </w:pPr>
      <w:r>
        <w:rPr>
          <w:rStyle w:val="CommentReference"/>
        </w:rPr>
        <w:annotationRef/>
      </w:r>
      <w:r>
        <w:rPr>
          <w:lang w:eastAsia="zh-CN"/>
        </w:rPr>
        <w:t>I cannot identify which curve for which design.</w:t>
      </w:r>
    </w:p>
    <w:p w14:paraId="321E0492" w14:textId="353DA20F" w:rsidR="004B1E78" w:rsidRDefault="004B1E78">
      <w:pPr>
        <w:pStyle w:val="CommentText"/>
        <w:rPr>
          <w:lang w:eastAsia="zh-CN"/>
        </w:rPr>
      </w:pPr>
      <w:r>
        <w:rPr>
          <w:lang w:eastAsia="zh-CN"/>
        </w:rPr>
        <w:t>Do you have the zoomed in Figure?</w:t>
      </w:r>
    </w:p>
  </w:comment>
  <w:comment w:id="103" w:author="Yannan Shen" w:date="2019-01-05T21:40:00Z" w:initials="YS">
    <w:p w14:paraId="6040A431" w14:textId="3502EE3F" w:rsidR="002534E2" w:rsidRDefault="002534E2">
      <w:pPr>
        <w:pStyle w:val="CommentText"/>
        <w:rPr>
          <w:lang w:eastAsia="zh-CN"/>
        </w:rPr>
      </w:pPr>
      <w:r>
        <w:rPr>
          <w:rStyle w:val="CommentReference"/>
        </w:rPr>
        <w:annotationRef/>
      </w:r>
      <w:r>
        <w:rPr>
          <w:lang w:eastAsia="zh-CN"/>
        </w:rPr>
        <w:t>Same problem</w:t>
      </w:r>
    </w:p>
  </w:comment>
  <w:comment w:id="165" w:author="Yannan Shen" w:date="2019-01-05T21:50:00Z" w:initials="YS">
    <w:p w14:paraId="57A6D2F6" w14:textId="38628218" w:rsidR="00111A5D" w:rsidRDefault="00111A5D">
      <w:pPr>
        <w:pStyle w:val="CommentText"/>
        <w:rPr>
          <w:lang w:eastAsia="zh-CN"/>
        </w:rPr>
      </w:pPr>
      <w:r>
        <w:rPr>
          <w:rStyle w:val="CommentReference"/>
        </w:rPr>
        <w:annotationRef/>
      </w:r>
      <w:r w:rsidR="002239E7">
        <w:rPr>
          <w:lang w:eastAsia="zh-CN"/>
        </w:rPr>
        <w:t>W</w:t>
      </w:r>
      <w:r>
        <w:rPr>
          <w:lang w:eastAsia="zh-CN"/>
        </w:rPr>
        <w:t>hy the reflection is higher than 100%?</w:t>
      </w:r>
    </w:p>
  </w:comment>
  <w:comment w:id="166" w:author="Yannan Shen" w:date="2019-01-05T21:53:00Z" w:initials="YS">
    <w:p w14:paraId="6520244A" w14:textId="0E64C0B4" w:rsidR="00CB697E" w:rsidRDefault="00CB697E">
      <w:pPr>
        <w:pStyle w:val="CommentText"/>
        <w:rPr>
          <w:lang w:eastAsia="zh-CN"/>
        </w:rPr>
      </w:pPr>
      <w:r>
        <w:rPr>
          <w:rStyle w:val="CommentReference"/>
        </w:rPr>
        <w:annotationRef/>
      </w:r>
      <w:r>
        <w:rPr>
          <w:lang w:eastAsia="zh-CN"/>
        </w:rPr>
        <w:t>Please add more comments to the figures.</w:t>
      </w:r>
    </w:p>
  </w:comment>
  <w:comment w:id="167" w:author="Yannan Shen" w:date="2019-01-05T21:53:00Z" w:initials="YS">
    <w:p w14:paraId="4A418345" w14:textId="7CF5FBFF" w:rsidR="00CB697E" w:rsidRDefault="00CB697E">
      <w:pPr>
        <w:pStyle w:val="CommentText"/>
        <w:rPr>
          <w:lang w:eastAsia="zh-CN"/>
        </w:rPr>
      </w:pPr>
      <w:r>
        <w:rPr>
          <w:rStyle w:val="CommentReference"/>
        </w:rPr>
        <w:annotationRef/>
      </w:r>
      <w:r>
        <w:rPr>
          <w:lang w:eastAsia="zh-CN"/>
        </w:rPr>
        <w:t>It’s not a scientific way to use below. Because below you have lots of figures. It would be better to write exactly which figure do you mean.</w:t>
      </w:r>
    </w:p>
  </w:comment>
  <w:comment w:id="168" w:author="Yannan Shen" w:date="2019-01-05T21:55:00Z" w:initials="YS">
    <w:p w14:paraId="03D15044" w14:textId="1774226F" w:rsidR="00CB697E" w:rsidRDefault="00CB697E">
      <w:pPr>
        <w:pStyle w:val="CommentText"/>
        <w:rPr>
          <w:lang w:eastAsia="zh-CN"/>
        </w:rPr>
      </w:pPr>
      <w:r>
        <w:rPr>
          <w:rStyle w:val="CommentReference"/>
        </w:rPr>
        <w:annotationRef/>
      </w:r>
      <w:r>
        <w:rPr>
          <w:rFonts w:hint="eastAsia"/>
          <w:lang w:eastAsia="zh-CN"/>
        </w:rPr>
        <w:t>I</w:t>
      </w:r>
      <w:r>
        <w:rPr>
          <w:lang w:eastAsia="zh-CN"/>
        </w:rPr>
        <w:t xml:space="preserve"> believe here the cavity is mr-UVcur06. And please try to add more comments.</w:t>
      </w:r>
    </w:p>
  </w:comment>
  <w:comment w:id="170" w:author="Safoura" w:date="2019-01-08T15:44:00Z" w:initials="S">
    <w:p w14:paraId="7BB38639" w14:textId="26299901" w:rsidR="002239E7" w:rsidRDefault="002239E7">
      <w:pPr>
        <w:pStyle w:val="CommentText"/>
      </w:pPr>
      <w:r>
        <w:rPr>
          <w:rStyle w:val="CommentReference"/>
        </w:rPr>
        <w:annotationRef/>
      </w:r>
      <w:r>
        <w:rPr>
          <w:lang w:eastAsia="zh-CN"/>
        </w:rPr>
        <w:t>please try to collect all result in this part.</w:t>
      </w:r>
    </w:p>
  </w:comment>
  <w:comment w:id="173" w:author="Yannan Shen" w:date="2019-01-05T21:56:00Z" w:initials="YS">
    <w:p w14:paraId="7D3FD977" w14:textId="77777777" w:rsidR="00CB697E" w:rsidRDefault="00CB697E" w:rsidP="00CB697E">
      <w:pPr>
        <w:pStyle w:val="CommentText"/>
        <w:numPr>
          <w:ilvl w:val="0"/>
          <w:numId w:val="29"/>
        </w:numPr>
        <w:rPr>
          <w:lang w:eastAsia="zh-CN"/>
        </w:rPr>
      </w:pPr>
      <w:r>
        <w:rPr>
          <w:rStyle w:val="CommentReference"/>
        </w:rPr>
        <w:annotationRef/>
      </w:r>
      <w:r>
        <w:rPr>
          <w:lang w:eastAsia="zh-CN"/>
        </w:rPr>
        <w:t>This is not the correct way for citing.</w:t>
      </w:r>
    </w:p>
    <w:p w14:paraId="1C8C3531" w14:textId="614DCE86" w:rsidR="00CB697E" w:rsidRDefault="00CB697E" w:rsidP="00CB697E">
      <w:pPr>
        <w:pStyle w:val="CommentText"/>
        <w:numPr>
          <w:ilvl w:val="0"/>
          <w:numId w:val="29"/>
        </w:numPr>
        <w:rPr>
          <w:lang w:eastAsia="zh-CN"/>
        </w:rPr>
      </w:pPr>
      <w:r>
        <w:rPr>
          <w:rFonts w:hint="eastAsia"/>
          <w:lang w:eastAsia="zh-CN"/>
        </w:rPr>
        <w:t>I</w:t>
      </w:r>
      <w:r>
        <w:rPr>
          <w:lang w:eastAsia="zh-CN"/>
        </w:rPr>
        <w:t xml:space="preserve"> </w:t>
      </w:r>
      <w:proofErr w:type="spellStart"/>
      <w:r>
        <w:rPr>
          <w:lang w:eastAsia="zh-CN"/>
        </w:rPr>
        <w:t>did’t</w:t>
      </w:r>
      <w:proofErr w:type="spellEnd"/>
      <w:r>
        <w:rPr>
          <w:lang w:eastAsia="zh-CN"/>
        </w:rPr>
        <w:t xml:space="preserve"> see any citation number in the whole report.</w:t>
      </w:r>
    </w:p>
    <w:p w14:paraId="5021C76C" w14:textId="77777777" w:rsidR="00CB697E" w:rsidRDefault="00CB697E" w:rsidP="00CB697E">
      <w:pPr>
        <w:pStyle w:val="CommentText"/>
        <w:numPr>
          <w:ilvl w:val="0"/>
          <w:numId w:val="29"/>
        </w:numPr>
        <w:rPr>
          <w:lang w:eastAsia="zh-CN"/>
        </w:rPr>
      </w:pPr>
      <w:r>
        <w:rPr>
          <w:lang w:eastAsia="zh-CN"/>
        </w:rPr>
        <w:t>Please at least try to find some papers or books for citation.</w:t>
      </w:r>
    </w:p>
    <w:p w14:paraId="5D59B485" w14:textId="3A368F8E" w:rsidR="00CB697E" w:rsidRDefault="00CB697E" w:rsidP="00CB697E">
      <w:pPr>
        <w:pStyle w:val="CommentText"/>
        <w:numPr>
          <w:ilvl w:val="0"/>
          <w:numId w:val="29"/>
        </w:numPr>
        <w:rPr>
          <w:lang w:eastAsia="zh-CN"/>
        </w:rPr>
      </w:pPr>
      <w:r>
        <w:rPr>
          <w:lang w:eastAsia="zh-CN"/>
        </w:rPr>
        <w:t>Only a link is not acceptable.</w:t>
      </w:r>
    </w:p>
  </w:comment>
  <w:comment w:id="174" w:author="Safoura" w:date="2019-01-08T15:45:00Z" w:initials="S">
    <w:p w14:paraId="24DF7F8D" w14:textId="7558AF08" w:rsidR="002239E7" w:rsidRDefault="002239E7">
      <w:pPr>
        <w:pStyle w:val="CommentText"/>
      </w:pPr>
      <w:r>
        <w:rPr>
          <w:rStyle w:val="CommentReference"/>
        </w:rPr>
        <w:annotationRef/>
      </w:r>
      <w:proofErr w:type="spellStart"/>
      <w:r>
        <w:t>Hillmer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239CB" w15:done="0"/>
  <w15:commentEx w15:paraId="0E33CDA7" w15:done="0"/>
  <w15:commentEx w15:paraId="4A23CAAB" w15:done="0"/>
  <w15:commentEx w15:paraId="006FFED2" w15:done="0"/>
  <w15:commentEx w15:paraId="6BF7E543" w15:done="0"/>
  <w15:commentEx w15:paraId="26AEEC36" w15:done="0"/>
  <w15:commentEx w15:paraId="68897872" w15:done="0"/>
  <w15:commentEx w15:paraId="321E0492" w15:done="0"/>
  <w15:commentEx w15:paraId="6040A431" w15:done="0"/>
  <w15:commentEx w15:paraId="57A6D2F6" w15:done="0"/>
  <w15:commentEx w15:paraId="6520244A" w15:done="0"/>
  <w15:commentEx w15:paraId="4A418345" w15:done="0"/>
  <w15:commentEx w15:paraId="03D15044" w15:done="0"/>
  <w15:commentEx w15:paraId="7BB38639" w15:done="0"/>
  <w15:commentEx w15:paraId="5D59B485" w15:done="0"/>
  <w15:commentEx w15:paraId="24DF7F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239CB" w16cid:durableId="1FDB691A"/>
  <w16cid:commentId w16cid:paraId="0E33CDA7" w16cid:durableId="1FDB9A79"/>
  <w16cid:commentId w16cid:paraId="4A23CAAB" w16cid:durableId="1FDB9ADD"/>
  <w16cid:commentId w16cid:paraId="006FFED2" w16cid:durableId="1FDB9B7A"/>
  <w16cid:commentId w16cid:paraId="6BF7E543" w16cid:durableId="1FDB9F62"/>
  <w16cid:commentId w16cid:paraId="26AEEC36" w16cid:durableId="1FDB9ED0"/>
  <w16cid:commentId w16cid:paraId="68897872" w16cid:durableId="1FDBA05A"/>
  <w16cid:commentId w16cid:paraId="321E0492" w16cid:durableId="1FDBA228"/>
  <w16cid:commentId w16cid:paraId="6040A431" w16cid:durableId="1FDBA2B3"/>
  <w16cid:commentId w16cid:paraId="57A6D2F6" w16cid:durableId="1FDBA52D"/>
  <w16cid:commentId w16cid:paraId="6520244A" w16cid:durableId="1FDBA5BC"/>
  <w16cid:commentId w16cid:paraId="4A418345" w16cid:durableId="1FDBA5EB"/>
  <w16cid:commentId w16cid:paraId="03D15044" w16cid:durableId="1FDBA643"/>
  <w16cid:commentId w16cid:paraId="7BB38639" w16cid:durableId="1FDF43CB"/>
  <w16cid:commentId w16cid:paraId="5D59B485" w16cid:durableId="1FDBA68A"/>
  <w16cid:commentId w16cid:paraId="24DF7F8D" w16cid:durableId="1FDF44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5446"/>
    <w:multiLevelType w:val="hybridMultilevel"/>
    <w:tmpl w:val="937EEE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5511BA0"/>
    <w:multiLevelType w:val="hybridMultilevel"/>
    <w:tmpl w:val="FA5E75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47389C"/>
    <w:multiLevelType w:val="hybridMultilevel"/>
    <w:tmpl w:val="F1CA7A1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DDD7D77"/>
    <w:multiLevelType w:val="hybridMultilevel"/>
    <w:tmpl w:val="5E84632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ED81974"/>
    <w:multiLevelType w:val="hybridMultilevel"/>
    <w:tmpl w:val="75FCB9A2"/>
    <w:lvl w:ilvl="0" w:tplc="4009000B">
      <w:start w:val="1"/>
      <w:numFmt w:val="bullet"/>
      <w:lvlText w:val=""/>
      <w:lvlJc w:val="left"/>
      <w:pPr>
        <w:ind w:left="1092" w:hanging="360"/>
      </w:pPr>
      <w:rPr>
        <w:rFonts w:ascii="Wingdings" w:hAnsi="Wingdings"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5">
    <w:nsid w:val="10D4443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5D1DB5"/>
    <w:multiLevelType w:val="hybridMultilevel"/>
    <w:tmpl w:val="9D404752"/>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nsid w:val="16B540BD"/>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755506D"/>
    <w:multiLevelType w:val="hybridMultilevel"/>
    <w:tmpl w:val="8586D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48394F"/>
    <w:multiLevelType w:val="hybridMultilevel"/>
    <w:tmpl w:val="E15E749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nsid w:val="1A281BFF"/>
    <w:multiLevelType w:val="hybridMultilevel"/>
    <w:tmpl w:val="5AE8C8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0763E6"/>
    <w:multiLevelType w:val="hybridMultilevel"/>
    <w:tmpl w:val="15C6CA9C"/>
    <w:lvl w:ilvl="0" w:tplc="322E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4065F8"/>
    <w:multiLevelType w:val="hybridMultilevel"/>
    <w:tmpl w:val="38D4A930"/>
    <w:lvl w:ilvl="0" w:tplc="4009000B">
      <w:start w:val="1"/>
      <w:numFmt w:val="bullet"/>
      <w:lvlText w:val=""/>
      <w:lvlJc w:val="left"/>
      <w:pPr>
        <w:ind w:left="1188"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3">
    <w:nsid w:val="250C6CE0"/>
    <w:multiLevelType w:val="hybridMultilevel"/>
    <w:tmpl w:val="2368C7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763C49"/>
    <w:multiLevelType w:val="hybridMultilevel"/>
    <w:tmpl w:val="D7E29E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C0D10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E050C93"/>
    <w:multiLevelType w:val="hybridMultilevel"/>
    <w:tmpl w:val="31AA91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F83AA2"/>
    <w:multiLevelType w:val="hybridMultilevel"/>
    <w:tmpl w:val="523E9380"/>
    <w:lvl w:ilvl="0" w:tplc="4009000B">
      <w:start w:val="1"/>
      <w:numFmt w:val="bullet"/>
      <w:lvlText w:val=""/>
      <w:lvlJc w:val="left"/>
      <w:pPr>
        <w:ind w:left="912" w:hanging="360"/>
      </w:pPr>
      <w:rPr>
        <w:rFonts w:ascii="Wingdings" w:hAnsi="Wingdings" w:hint="default"/>
      </w:rPr>
    </w:lvl>
    <w:lvl w:ilvl="1" w:tplc="40090003">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8">
    <w:nsid w:val="4BFE1D34"/>
    <w:multiLevelType w:val="hybridMultilevel"/>
    <w:tmpl w:val="1B0C0B0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E0559C4"/>
    <w:multiLevelType w:val="hybridMultilevel"/>
    <w:tmpl w:val="F61AEA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3216040"/>
    <w:multiLevelType w:val="hybridMultilevel"/>
    <w:tmpl w:val="A470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6A3FB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128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4F04813"/>
    <w:multiLevelType w:val="hybridMultilevel"/>
    <w:tmpl w:val="8D50B4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D2D50B6"/>
    <w:multiLevelType w:val="hybridMultilevel"/>
    <w:tmpl w:val="858A7D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0F08E5"/>
    <w:multiLevelType w:val="hybridMultilevel"/>
    <w:tmpl w:val="D86E8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2872D2"/>
    <w:multiLevelType w:val="hybridMultilevel"/>
    <w:tmpl w:val="4DAE7CA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CB07654"/>
    <w:multiLevelType w:val="hybridMultilevel"/>
    <w:tmpl w:val="93F81B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02F0887"/>
    <w:multiLevelType w:val="hybridMultilevel"/>
    <w:tmpl w:val="9D4AAA7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8">
    <w:nsid w:val="73832AF8"/>
    <w:multiLevelType w:val="hybridMultilevel"/>
    <w:tmpl w:val="BBE6EA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9A0452"/>
    <w:multiLevelType w:val="hybridMultilevel"/>
    <w:tmpl w:val="C0BC8230"/>
    <w:lvl w:ilvl="0" w:tplc="4009000B">
      <w:start w:val="1"/>
      <w:numFmt w:val="bullet"/>
      <w:lvlText w:val=""/>
      <w:lvlJc w:val="left"/>
      <w:pPr>
        <w:ind w:left="1092" w:hanging="360"/>
      </w:pPr>
      <w:rPr>
        <w:rFonts w:ascii="Wingdings" w:hAnsi="Wingdings"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30">
    <w:nsid w:val="7ED170F3"/>
    <w:multiLevelType w:val="hybridMultilevel"/>
    <w:tmpl w:val="801291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9"/>
  </w:num>
  <w:num w:numId="4">
    <w:abstractNumId w:val="14"/>
  </w:num>
  <w:num w:numId="5">
    <w:abstractNumId w:val="28"/>
  </w:num>
  <w:num w:numId="6">
    <w:abstractNumId w:val="18"/>
  </w:num>
  <w:num w:numId="7">
    <w:abstractNumId w:val="2"/>
  </w:num>
  <w:num w:numId="8">
    <w:abstractNumId w:val="4"/>
  </w:num>
  <w:num w:numId="9">
    <w:abstractNumId w:val="23"/>
  </w:num>
  <w:num w:numId="10">
    <w:abstractNumId w:val="26"/>
  </w:num>
  <w:num w:numId="11">
    <w:abstractNumId w:val="29"/>
  </w:num>
  <w:num w:numId="12">
    <w:abstractNumId w:val="17"/>
  </w:num>
  <w:num w:numId="13">
    <w:abstractNumId w:val="16"/>
  </w:num>
  <w:num w:numId="14">
    <w:abstractNumId w:val="15"/>
  </w:num>
  <w:num w:numId="15">
    <w:abstractNumId w:val="30"/>
  </w:num>
  <w:num w:numId="16">
    <w:abstractNumId w:val="12"/>
  </w:num>
  <w:num w:numId="17">
    <w:abstractNumId w:val="9"/>
  </w:num>
  <w:num w:numId="18">
    <w:abstractNumId w:val="6"/>
  </w:num>
  <w:num w:numId="19">
    <w:abstractNumId w:val="25"/>
  </w:num>
  <w:num w:numId="20">
    <w:abstractNumId w:val="21"/>
  </w:num>
  <w:num w:numId="21">
    <w:abstractNumId w:val="3"/>
  </w:num>
  <w:num w:numId="22">
    <w:abstractNumId w:val="1"/>
  </w:num>
  <w:num w:numId="23">
    <w:abstractNumId w:val="22"/>
  </w:num>
  <w:num w:numId="24">
    <w:abstractNumId w:val="0"/>
  </w:num>
  <w:num w:numId="25">
    <w:abstractNumId w:val="10"/>
  </w:num>
  <w:num w:numId="26">
    <w:abstractNumId w:val="8"/>
  </w:num>
  <w:num w:numId="27">
    <w:abstractNumId w:val="13"/>
  </w:num>
  <w:num w:numId="28">
    <w:abstractNumId w:val="24"/>
  </w:num>
  <w:num w:numId="29">
    <w:abstractNumId w:val="11"/>
  </w:num>
  <w:num w:numId="30">
    <w:abstractNumId w:val="7"/>
  </w:num>
  <w:num w:numId="3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an Shen">
    <w15:presenceInfo w15:providerId="None" w15:userId="Yannan Shen"/>
  </w15:person>
  <w15:person w15:author="Safoura">
    <w15:presenceInfo w15:providerId="None" w15:userId="Safo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00"/>
    <w:rsid w:val="000E2BFA"/>
    <w:rsid w:val="000E576D"/>
    <w:rsid w:val="000F04BA"/>
    <w:rsid w:val="000F259D"/>
    <w:rsid w:val="00111A5D"/>
    <w:rsid w:val="00126ED7"/>
    <w:rsid w:val="001512A1"/>
    <w:rsid w:val="00154439"/>
    <w:rsid w:val="001851EB"/>
    <w:rsid w:val="001A0F33"/>
    <w:rsid w:val="001D0A91"/>
    <w:rsid w:val="002239E7"/>
    <w:rsid w:val="002433A4"/>
    <w:rsid w:val="002534E2"/>
    <w:rsid w:val="00257C7A"/>
    <w:rsid w:val="002672BC"/>
    <w:rsid w:val="0029708F"/>
    <w:rsid w:val="002A67E7"/>
    <w:rsid w:val="002B2CEF"/>
    <w:rsid w:val="002C0624"/>
    <w:rsid w:val="002E7515"/>
    <w:rsid w:val="003035DB"/>
    <w:rsid w:val="00315311"/>
    <w:rsid w:val="00330E98"/>
    <w:rsid w:val="00384E6B"/>
    <w:rsid w:val="003A200D"/>
    <w:rsid w:val="00421FBC"/>
    <w:rsid w:val="0042361E"/>
    <w:rsid w:val="004A1651"/>
    <w:rsid w:val="004B1E78"/>
    <w:rsid w:val="004B7AFF"/>
    <w:rsid w:val="004F22B2"/>
    <w:rsid w:val="00503457"/>
    <w:rsid w:val="005066F2"/>
    <w:rsid w:val="00597407"/>
    <w:rsid w:val="005C5E3C"/>
    <w:rsid w:val="00603ADF"/>
    <w:rsid w:val="006209AF"/>
    <w:rsid w:val="006265F1"/>
    <w:rsid w:val="00641AFA"/>
    <w:rsid w:val="0066573A"/>
    <w:rsid w:val="006910CA"/>
    <w:rsid w:val="00714478"/>
    <w:rsid w:val="00767C29"/>
    <w:rsid w:val="007901B2"/>
    <w:rsid w:val="007F0E3D"/>
    <w:rsid w:val="00837934"/>
    <w:rsid w:val="00863EFD"/>
    <w:rsid w:val="008C199F"/>
    <w:rsid w:val="008E6A70"/>
    <w:rsid w:val="00913200"/>
    <w:rsid w:val="0093150C"/>
    <w:rsid w:val="00933105"/>
    <w:rsid w:val="00950BF7"/>
    <w:rsid w:val="009874CB"/>
    <w:rsid w:val="00993D0C"/>
    <w:rsid w:val="009B122B"/>
    <w:rsid w:val="00A12FBE"/>
    <w:rsid w:val="00A24A98"/>
    <w:rsid w:val="00A30026"/>
    <w:rsid w:val="00A33CA8"/>
    <w:rsid w:val="00A63BF6"/>
    <w:rsid w:val="00A82BA4"/>
    <w:rsid w:val="00A92634"/>
    <w:rsid w:val="00A94670"/>
    <w:rsid w:val="00AA2B6D"/>
    <w:rsid w:val="00AD68D6"/>
    <w:rsid w:val="00B11987"/>
    <w:rsid w:val="00B35B45"/>
    <w:rsid w:val="00B4716C"/>
    <w:rsid w:val="00B83495"/>
    <w:rsid w:val="00B937C5"/>
    <w:rsid w:val="00B97E60"/>
    <w:rsid w:val="00BA4ECB"/>
    <w:rsid w:val="00C02DAC"/>
    <w:rsid w:val="00C27DB6"/>
    <w:rsid w:val="00C76A1F"/>
    <w:rsid w:val="00C854F9"/>
    <w:rsid w:val="00C97344"/>
    <w:rsid w:val="00CB697E"/>
    <w:rsid w:val="00CE4044"/>
    <w:rsid w:val="00CF4530"/>
    <w:rsid w:val="00D12F17"/>
    <w:rsid w:val="00D17552"/>
    <w:rsid w:val="00D25B90"/>
    <w:rsid w:val="00D3785A"/>
    <w:rsid w:val="00D4459D"/>
    <w:rsid w:val="00D4601A"/>
    <w:rsid w:val="00DB149B"/>
    <w:rsid w:val="00DC612D"/>
    <w:rsid w:val="00DD34B2"/>
    <w:rsid w:val="00DD4DFD"/>
    <w:rsid w:val="00E144B4"/>
    <w:rsid w:val="00E3012D"/>
    <w:rsid w:val="00E56E58"/>
    <w:rsid w:val="00E76DE7"/>
    <w:rsid w:val="00E84BC0"/>
    <w:rsid w:val="00E977E5"/>
    <w:rsid w:val="00EA4A61"/>
    <w:rsid w:val="00F05311"/>
    <w:rsid w:val="00F309AF"/>
    <w:rsid w:val="00F432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44"/>
    <w:pPr>
      <w:keepNext/>
      <w:keepLines/>
      <w:numPr>
        <w:numId w:val="2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4044"/>
    <w:pPr>
      <w:keepNext/>
      <w:keepLines/>
      <w:numPr>
        <w:ilvl w:val="1"/>
        <w:numId w:val="20"/>
      </w:numPr>
      <w:spacing w:before="40" w:after="0"/>
      <w:ind w:left="576"/>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E4044"/>
    <w:pPr>
      <w:keepNext/>
      <w:keepLines/>
      <w:numPr>
        <w:ilvl w:val="2"/>
        <w:numId w:val="2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E4044"/>
    <w:pPr>
      <w:keepNext/>
      <w:keepLines/>
      <w:numPr>
        <w:ilvl w:val="3"/>
        <w:numId w:val="2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E4044"/>
    <w:pPr>
      <w:keepNext/>
      <w:keepLines/>
      <w:numPr>
        <w:ilvl w:val="4"/>
        <w:numId w:val="2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E4044"/>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4044"/>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404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404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63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7E60"/>
    <w:pPr>
      <w:ind w:left="720"/>
      <w:contextualSpacing/>
    </w:pPr>
  </w:style>
  <w:style w:type="character" w:customStyle="1" w:styleId="Heading1Char">
    <w:name w:val="Heading 1 Char"/>
    <w:basedOn w:val="DefaultParagraphFont"/>
    <w:link w:val="Heading1"/>
    <w:uiPriority w:val="9"/>
    <w:rsid w:val="00CE40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E404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E40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E404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E404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E404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E404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E40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404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4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044"/>
    <w:rPr>
      <w:rFonts w:ascii="Segoe UI" w:hAnsi="Segoe UI" w:cs="Segoe UI"/>
      <w:sz w:val="18"/>
      <w:szCs w:val="18"/>
    </w:rPr>
  </w:style>
  <w:style w:type="paragraph" w:styleId="Subtitle">
    <w:name w:val="Subtitle"/>
    <w:basedOn w:val="Normal"/>
    <w:next w:val="Normal"/>
    <w:link w:val="SubtitleChar"/>
    <w:uiPriority w:val="11"/>
    <w:qFormat/>
    <w:rsid w:val="00DC61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DC612D"/>
    <w:rPr>
      <w:rFonts w:eastAsiaTheme="minorEastAsia"/>
      <w:color w:val="5A5A5A" w:themeColor="text1" w:themeTint="A5"/>
      <w:spacing w:val="15"/>
    </w:rPr>
  </w:style>
  <w:style w:type="character" w:styleId="Hyperlink">
    <w:name w:val="Hyperlink"/>
    <w:basedOn w:val="DefaultParagraphFont"/>
    <w:uiPriority w:val="99"/>
    <w:unhideWhenUsed/>
    <w:rsid w:val="00E3012D"/>
    <w:rPr>
      <w:color w:val="0000FF" w:themeColor="hyperlink"/>
      <w:u w:val="single"/>
    </w:rPr>
  </w:style>
  <w:style w:type="character" w:customStyle="1" w:styleId="UnresolvedMention">
    <w:name w:val="Unresolved Mention"/>
    <w:basedOn w:val="DefaultParagraphFont"/>
    <w:uiPriority w:val="99"/>
    <w:semiHidden/>
    <w:unhideWhenUsed/>
    <w:rsid w:val="00E3012D"/>
    <w:rPr>
      <w:color w:val="605E5C"/>
      <w:shd w:val="clear" w:color="auto" w:fill="E1DFDD"/>
    </w:rPr>
  </w:style>
  <w:style w:type="paragraph" w:styleId="TOCHeading">
    <w:name w:val="TOC Heading"/>
    <w:basedOn w:val="Heading1"/>
    <w:next w:val="Normal"/>
    <w:uiPriority w:val="39"/>
    <w:unhideWhenUsed/>
    <w:qFormat/>
    <w:rsid w:val="000E576D"/>
    <w:pPr>
      <w:numPr>
        <w:numId w:val="0"/>
      </w:numPr>
      <w:spacing w:line="259" w:lineRule="auto"/>
      <w:outlineLvl w:val="9"/>
    </w:pPr>
  </w:style>
  <w:style w:type="paragraph" w:styleId="TOC1">
    <w:name w:val="toc 1"/>
    <w:basedOn w:val="Normal"/>
    <w:next w:val="Normal"/>
    <w:autoRedefine/>
    <w:uiPriority w:val="39"/>
    <w:unhideWhenUsed/>
    <w:rsid w:val="000E576D"/>
    <w:pPr>
      <w:spacing w:after="100"/>
    </w:pPr>
  </w:style>
  <w:style w:type="paragraph" w:styleId="TOC2">
    <w:name w:val="toc 2"/>
    <w:basedOn w:val="Normal"/>
    <w:next w:val="Normal"/>
    <w:autoRedefine/>
    <w:uiPriority w:val="39"/>
    <w:unhideWhenUsed/>
    <w:rsid w:val="000E576D"/>
    <w:pPr>
      <w:spacing w:after="100"/>
      <w:ind w:left="220"/>
    </w:pPr>
  </w:style>
  <w:style w:type="paragraph" w:styleId="Caption">
    <w:name w:val="caption"/>
    <w:basedOn w:val="Normal"/>
    <w:next w:val="Normal"/>
    <w:uiPriority w:val="35"/>
    <w:unhideWhenUsed/>
    <w:qFormat/>
    <w:rsid w:val="000E576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512A1"/>
    <w:pPr>
      <w:spacing w:after="0"/>
    </w:pPr>
  </w:style>
  <w:style w:type="character" w:styleId="CommentReference">
    <w:name w:val="annotation reference"/>
    <w:basedOn w:val="DefaultParagraphFont"/>
    <w:uiPriority w:val="99"/>
    <w:semiHidden/>
    <w:unhideWhenUsed/>
    <w:rsid w:val="00EA4A61"/>
    <w:rPr>
      <w:sz w:val="21"/>
      <w:szCs w:val="21"/>
    </w:rPr>
  </w:style>
  <w:style w:type="paragraph" w:styleId="CommentText">
    <w:name w:val="annotation text"/>
    <w:basedOn w:val="Normal"/>
    <w:link w:val="CommentTextChar"/>
    <w:uiPriority w:val="99"/>
    <w:semiHidden/>
    <w:unhideWhenUsed/>
    <w:rsid w:val="00EA4A61"/>
  </w:style>
  <w:style w:type="character" w:customStyle="1" w:styleId="CommentTextChar">
    <w:name w:val="Comment Text Char"/>
    <w:basedOn w:val="DefaultParagraphFont"/>
    <w:link w:val="CommentText"/>
    <w:uiPriority w:val="99"/>
    <w:semiHidden/>
    <w:rsid w:val="00EA4A61"/>
  </w:style>
  <w:style w:type="paragraph" w:styleId="CommentSubject">
    <w:name w:val="annotation subject"/>
    <w:basedOn w:val="CommentText"/>
    <w:next w:val="CommentText"/>
    <w:link w:val="CommentSubjectChar"/>
    <w:uiPriority w:val="99"/>
    <w:semiHidden/>
    <w:unhideWhenUsed/>
    <w:rsid w:val="00EA4A61"/>
    <w:rPr>
      <w:b/>
      <w:bCs/>
    </w:rPr>
  </w:style>
  <w:style w:type="character" w:customStyle="1" w:styleId="CommentSubjectChar">
    <w:name w:val="Comment Subject Char"/>
    <w:basedOn w:val="CommentTextChar"/>
    <w:link w:val="CommentSubject"/>
    <w:uiPriority w:val="99"/>
    <w:semiHidden/>
    <w:rsid w:val="00EA4A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44"/>
    <w:pPr>
      <w:keepNext/>
      <w:keepLines/>
      <w:numPr>
        <w:numId w:val="2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4044"/>
    <w:pPr>
      <w:keepNext/>
      <w:keepLines/>
      <w:numPr>
        <w:ilvl w:val="1"/>
        <w:numId w:val="20"/>
      </w:numPr>
      <w:spacing w:before="40" w:after="0"/>
      <w:ind w:left="576"/>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E4044"/>
    <w:pPr>
      <w:keepNext/>
      <w:keepLines/>
      <w:numPr>
        <w:ilvl w:val="2"/>
        <w:numId w:val="2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E4044"/>
    <w:pPr>
      <w:keepNext/>
      <w:keepLines/>
      <w:numPr>
        <w:ilvl w:val="3"/>
        <w:numId w:val="2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E4044"/>
    <w:pPr>
      <w:keepNext/>
      <w:keepLines/>
      <w:numPr>
        <w:ilvl w:val="4"/>
        <w:numId w:val="2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E4044"/>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4044"/>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404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404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63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7E60"/>
    <w:pPr>
      <w:ind w:left="720"/>
      <w:contextualSpacing/>
    </w:pPr>
  </w:style>
  <w:style w:type="character" w:customStyle="1" w:styleId="Heading1Char">
    <w:name w:val="Heading 1 Char"/>
    <w:basedOn w:val="DefaultParagraphFont"/>
    <w:link w:val="Heading1"/>
    <w:uiPriority w:val="9"/>
    <w:rsid w:val="00CE40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E404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E40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E404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E404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E404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E404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E40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404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4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044"/>
    <w:rPr>
      <w:rFonts w:ascii="Segoe UI" w:hAnsi="Segoe UI" w:cs="Segoe UI"/>
      <w:sz w:val="18"/>
      <w:szCs w:val="18"/>
    </w:rPr>
  </w:style>
  <w:style w:type="paragraph" w:styleId="Subtitle">
    <w:name w:val="Subtitle"/>
    <w:basedOn w:val="Normal"/>
    <w:next w:val="Normal"/>
    <w:link w:val="SubtitleChar"/>
    <w:uiPriority w:val="11"/>
    <w:qFormat/>
    <w:rsid w:val="00DC61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DC612D"/>
    <w:rPr>
      <w:rFonts w:eastAsiaTheme="minorEastAsia"/>
      <w:color w:val="5A5A5A" w:themeColor="text1" w:themeTint="A5"/>
      <w:spacing w:val="15"/>
    </w:rPr>
  </w:style>
  <w:style w:type="character" w:styleId="Hyperlink">
    <w:name w:val="Hyperlink"/>
    <w:basedOn w:val="DefaultParagraphFont"/>
    <w:uiPriority w:val="99"/>
    <w:unhideWhenUsed/>
    <w:rsid w:val="00E3012D"/>
    <w:rPr>
      <w:color w:val="0000FF" w:themeColor="hyperlink"/>
      <w:u w:val="single"/>
    </w:rPr>
  </w:style>
  <w:style w:type="character" w:customStyle="1" w:styleId="UnresolvedMention">
    <w:name w:val="Unresolved Mention"/>
    <w:basedOn w:val="DefaultParagraphFont"/>
    <w:uiPriority w:val="99"/>
    <w:semiHidden/>
    <w:unhideWhenUsed/>
    <w:rsid w:val="00E3012D"/>
    <w:rPr>
      <w:color w:val="605E5C"/>
      <w:shd w:val="clear" w:color="auto" w:fill="E1DFDD"/>
    </w:rPr>
  </w:style>
  <w:style w:type="paragraph" w:styleId="TOCHeading">
    <w:name w:val="TOC Heading"/>
    <w:basedOn w:val="Heading1"/>
    <w:next w:val="Normal"/>
    <w:uiPriority w:val="39"/>
    <w:unhideWhenUsed/>
    <w:qFormat/>
    <w:rsid w:val="000E576D"/>
    <w:pPr>
      <w:numPr>
        <w:numId w:val="0"/>
      </w:numPr>
      <w:spacing w:line="259" w:lineRule="auto"/>
      <w:outlineLvl w:val="9"/>
    </w:pPr>
  </w:style>
  <w:style w:type="paragraph" w:styleId="TOC1">
    <w:name w:val="toc 1"/>
    <w:basedOn w:val="Normal"/>
    <w:next w:val="Normal"/>
    <w:autoRedefine/>
    <w:uiPriority w:val="39"/>
    <w:unhideWhenUsed/>
    <w:rsid w:val="000E576D"/>
    <w:pPr>
      <w:spacing w:after="100"/>
    </w:pPr>
  </w:style>
  <w:style w:type="paragraph" w:styleId="TOC2">
    <w:name w:val="toc 2"/>
    <w:basedOn w:val="Normal"/>
    <w:next w:val="Normal"/>
    <w:autoRedefine/>
    <w:uiPriority w:val="39"/>
    <w:unhideWhenUsed/>
    <w:rsid w:val="000E576D"/>
    <w:pPr>
      <w:spacing w:after="100"/>
      <w:ind w:left="220"/>
    </w:pPr>
  </w:style>
  <w:style w:type="paragraph" w:styleId="Caption">
    <w:name w:val="caption"/>
    <w:basedOn w:val="Normal"/>
    <w:next w:val="Normal"/>
    <w:uiPriority w:val="35"/>
    <w:unhideWhenUsed/>
    <w:qFormat/>
    <w:rsid w:val="000E576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512A1"/>
    <w:pPr>
      <w:spacing w:after="0"/>
    </w:pPr>
  </w:style>
  <w:style w:type="character" w:styleId="CommentReference">
    <w:name w:val="annotation reference"/>
    <w:basedOn w:val="DefaultParagraphFont"/>
    <w:uiPriority w:val="99"/>
    <w:semiHidden/>
    <w:unhideWhenUsed/>
    <w:rsid w:val="00EA4A61"/>
    <w:rPr>
      <w:sz w:val="21"/>
      <w:szCs w:val="21"/>
    </w:rPr>
  </w:style>
  <w:style w:type="paragraph" w:styleId="CommentText">
    <w:name w:val="annotation text"/>
    <w:basedOn w:val="Normal"/>
    <w:link w:val="CommentTextChar"/>
    <w:uiPriority w:val="99"/>
    <w:semiHidden/>
    <w:unhideWhenUsed/>
    <w:rsid w:val="00EA4A61"/>
  </w:style>
  <w:style w:type="character" w:customStyle="1" w:styleId="CommentTextChar">
    <w:name w:val="Comment Text Char"/>
    <w:basedOn w:val="DefaultParagraphFont"/>
    <w:link w:val="CommentText"/>
    <w:uiPriority w:val="99"/>
    <w:semiHidden/>
    <w:rsid w:val="00EA4A61"/>
  </w:style>
  <w:style w:type="paragraph" w:styleId="CommentSubject">
    <w:name w:val="annotation subject"/>
    <w:basedOn w:val="CommentText"/>
    <w:next w:val="CommentText"/>
    <w:link w:val="CommentSubjectChar"/>
    <w:uiPriority w:val="99"/>
    <w:semiHidden/>
    <w:unhideWhenUsed/>
    <w:rsid w:val="00EA4A61"/>
    <w:rPr>
      <w:b/>
      <w:bCs/>
    </w:rPr>
  </w:style>
  <w:style w:type="character" w:customStyle="1" w:styleId="CommentSubjectChar">
    <w:name w:val="Comment Subject Char"/>
    <w:basedOn w:val="CommentTextChar"/>
    <w:link w:val="CommentSubject"/>
    <w:uiPriority w:val="99"/>
    <w:semiHidden/>
    <w:rsid w:val="00EA4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xtal.iqfr.csic.es/Cristalografia/parte_05_5-en.html" TargetMode="External"/><Relationship Id="rId7" Type="http://schemas.openxmlformats.org/officeDocument/2006/relationships/image" Target="media/image1.png"/><Relationship Id="rId12" Type="http://schemas.openxmlformats.org/officeDocument/2006/relationships/hyperlink" Target="#_Snell&#8217;s_Law"/><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hyperphysics.phy-astr.gsu.edu/hbase/phyopt/Fermat.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png"/><Relationship Id="rId32" Type="http://schemas.openxmlformats.org/officeDocument/2006/relationships/hyperlink" Target="https://kids.britannica.com/students/assembly/view/91336" TargetMode="External"/><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lideplayer.com/slide/730230/" TargetMode="External"/><Relationship Id="rId10" Type="http://schemas.openxmlformats.org/officeDocument/2006/relationships/hyperlink" Target="#_References"/><Relationship Id="rId19" Type="http://schemas.openxmlformats.org/officeDocument/2006/relationships/image" Target="media/image10.jpe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imedea.uib-csic.es/~salvador/docencia/coms_optiques/addicional/ibm/ch03/0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98C4-4322-4996-B6BD-ECB06182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31</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Akshesh Chavda</dc:creator>
  <cp:keywords/>
  <dc:description/>
  <cp:lastModifiedBy>dell</cp:lastModifiedBy>
  <cp:revision>3</cp:revision>
  <dcterms:created xsi:type="dcterms:W3CDTF">2019-01-08T14:46:00Z</dcterms:created>
  <dcterms:modified xsi:type="dcterms:W3CDTF">2019-01-12T11:43:00Z</dcterms:modified>
</cp:coreProperties>
</file>