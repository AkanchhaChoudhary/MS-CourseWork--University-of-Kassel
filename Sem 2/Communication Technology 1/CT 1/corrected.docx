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F9064" w14:textId="77777777" w:rsidR="008E3D61" w:rsidRPr="005E3623" w:rsidRDefault="00B57018">
      <w:pPr>
        <w:rPr>
          <w:sz w:val="36"/>
          <w:szCs w:val="36"/>
          <w:lang w:val="en-GB"/>
        </w:rPr>
      </w:pPr>
      <w:r>
        <w:rPr>
          <w:sz w:val="36"/>
          <w:szCs w:val="36"/>
          <w:lang w:val="en-GB"/>
        </w:rPr>
        <w:t>Viterbi algorithm</w:t>
      </w:r>
    </w:p>
    <w:p w14:paraId="3CB2F850" w14:textId="77777777" w:rsidR="008E3D61" w:rsidRPr="005E3623" w:rsidRDefault="008E3D61">
      <w:pPr>
        <w:rPr>
          <w:b/>
          <w:bCs/>
          <w:lang w:val="en-GB"/>
        </w:rPr>
      </w:pPr>
      <w:r w:rsidRPr="005E3623">
        <w:rPr>
          <w:b/>
          <w:bCs/>
          <w:lang w:val="en-GB"/>
        </w:rPr>
        <w:t xml:space="preserve">INTRODUCTION </w:t>
      </w:r>
    </w:p>
    <w:p w14:paraId="38ECE071" w14:textId="41B231E5" w:rsidR="008E3D61" w:rsidRPr="005E3623" w:rsidRDefault="008E3D61">
      <w:pPr>
        <w:rPr>
          <w:lang w:val="en-GB"/>
        </w:rPr>
      </w:pPr>
      <w:r w:rsidRPr="005E3623">
        <w:rPr>
          <w:lang w:val="en-GB"/>
        </w:rPr>
        <w:t xml:space="preserve">The Viterbi algorithm is considered </w:t>
      </w:r>
      <w:del w:id="0" w:author="Author">
        <w:r w:rsidRPr="005E3623" w:rsidDel="00070C46">
          <w:rPr>
            <w:lang w:val="en-GB"/>
          </w:rPr>
          <w:delText xml:space="preserve">to be </w:delText>
        </w:r>
      </w:del>
      <w:r w:rsidRPr="005E3623">
        <w:rPr>
          <w:lang w:val="en-GB"/>
        </w:rPr>
        <w:t xml:space="preserve">one of the most </w:t>
      </w:r>
      <w:ins w:id="1" w:author="Author">
        <w:r w:rsidR="00070C46">
          <w:rPr>
            <w:lang w:val="en-GB"/>
          </w:rPr>
          <w:t xml:space="preserve">widely </w:t>
        </w:r>
      </w:ins>
      <w:r w:rsidRPr="005E3623">
        <w:rPr>
          <w:lang w:val="en-GB"/>
        </w:rPr>
        <w:t xml:space="preserve">used dynamic programming algorithms for determining the expected sequences of hidden states in a given Hidden Markov Model and an observed sequence of symbols. This path of a sequence </w:t>
      </w:r>
      <w:del w:id="2" w:author="Author">
        <w:r w:rsidRPr="005E3623" w:rsidDel="00070C46">
          <w:rPr>
            <w:lang w:val="en-GB"/>
          </w:rPr>
          <w:delText xml:space="preserve">sequence </w:delText>
        </w:r>
      </w:del>
      <w:r w:rsidRPr="005E3623">
        <w:rPr>
          <w:lang w:val="en-GB"/>
        </w:rPr>
        <w:t xml:space="preserve">is also known as the Viterbi path. The name </w:t>
      </w:r>
      <w:ins w:id="3" w:author="Author">
        <w:r w:rsidR="00070C46">
          <w:rPr>
            <w:lang w:val="en-GB"/>
          </w:rPr>
          <w:t>‘</w:t>
        </w:r>
        <w:r w:rsidR="00B167FA">
          <w:rPr>
            <w:lang w:val="en-GB"/>
          </w:rPr>
          <w:t>V</w:t>
        </w:r>
      </w:ins>
      <w:del w:id="4" w:author="Author">
        <w:r w:rsidRPr="005E3623" w:rsidDel="00B167FA">
          <w:rPr>
            <w:lang w:val="en-GB"/>
          </w:rPr>
          <w:delText>v</w:delText>
        </w:r>
      </w:del>
      <w:r w:rsidRPr="005E3623">
        <w:rPr>
          <w:lang w:val="en-GB"/>
        </w:rPr>
        <w:t>iterbi</w:t>
      </w:r>
      <w:ins w:id="5" w:author="Author">
        <w:r w:rsidR="00070C46">
          <w:rPr>
            <w:lang w:val="en-GB"/>
          </w:rPr>
          <w:t>’</w:t>
        </w:r>
      </w:ins>
      <w:r w:rsidRPr="005E3623">
        <w:rPr>
          <w:lang w:val="en-GB"/>
        </w:rPr>
        <w:t xml:space="preserve"> was derived from the inventor of the algorithm, Andrew J. Viterbi. It is the most commonly used method to decode convolution codes. It is recommended </w:t>
      </w:r>
      <w:del w:id="6" w:author="Author">
        <w:r w:rsidRPr="005E3623" w:rsidDel="00070C46">
          <w:rPr>
            <w:lang w:val="en-GB"/>
          </w:rPr>
          <w:delText xml:space="preserve">to follow </w:delText>
        </w:r>
      </w:del>
      <w:ins w:id="7" w:author="Author">
        <w:r w:rsidR="00070C46">
          <w:rPr>
            <w:lang w:val="en-GB"/>
          </w:rPr>
          <w:t xml:space="preserve">that </w:t>
        </w:r>
      </w:ins>
      <w:r w:rsidRPr="005E3623">
        <w:rPr>
          <w:lang w:val="en-GB"/>
        </w:rPr>
        <w:t xml:space="preserve">the trellis diagram </w:t>
      </w:r>
      <w:ins w:id="8" w:author="Author">
        <w:r w:rsidR="00070C46">
          <w:rPr>
            <w:lang w:val="en-GB"/>
          </w:rPr>
          <w:t xml:space="preserve">be followed </w:t>
        </w:r>
      </w:ins>
      <w:r w:rsidRPr="005E3623">
        <w:rPr>
          <w:lang w:val="en-GB"/>
        </w:rPr>
        <w:t xml:space="preserve">before </w:t>
      </w:r>
      <w:del w:id="9" w:author="Author">
        <w:r w:rsidRPr="005E3623" w:rsidDel="00070C46">
          <w:rPr>
            <w:lang w:val="en-GB"/>
          </w:rPr>
          <w:delText xml:space="preserve">applying </w:delText>
        </w:r>
      </w:del>
      <w:r w:rsidRPr="005E3623">
        <w:rPr>
          <w:lang w:val="en-GB"/>
        </w:rPr>
        <w:t xml:space="preserve">the </w:t>
      </w:r>
      <w:del w:id="10" w:author="Author">
        <w:r w:rsidRPr="005E3623" w:rsidDel="00B167FA">
          <w:rPr>
            <w:lang w:val="en-GB"/>
          </w:rPr>
          <w:delText>v</w:delText>
        </w:r>
      </w:del>
      <w:ins w:id="11" w:author="Author">
        <w:r w:rsidR="00B167FA">
          <w:rPr>
            <w:lang w:val="en-GB"/>
          </w:rPr>
          <w:t>V</w:t>
        </w:r>
      </w:ins>
      <w:r w:rsidRPr="005E3623">
        <w:rPr>
          <w:lang w:val="en-GB"/>
        </w:rPr>
        <w:t xml:space="preserve">iterbi algorithm </w:t>
      </w:r>
      <w:ins w:id="12" w:author="Author">
        <w:r w:rsidR="00070C46">
          <w:rPr>
            <w:lang w:val="en-GB"/>
          </w:rPr>
          <w:t xml:space="preserve">is applied </w:t>
        </w:r>
      </w:ins>
      <w:r w:rsidRPr="005E3623">
        <w:rPr>
          <w:lang w:val="en-GB"/>
        </w:rPr>
        <w:t xml:space="preserve">as it helps </w:t>
      </w:r>
      <w:del w:id="13" w:author="Author">
        <w:r w:rsidRPr="005E3623" w:rsidDel="00070C46">
          <w:rPr>
            <w:lang w:val="en-GB"/>
          </w:rPr>
          <w:delText xml:space="preserve">in </w:delText>
        </w:r>
      </w:del>
      <w:r w:rsidRPr="005E3623">
        <w:rPr>
          <w:lang w:val="en-GB"/>
        </w:rPr>
        <w:t>determin</w:t>
      </w:r>
      <w:ins w:id="14" w:author="Author">
        <w:r w:rsidR="00070C46">
          <w:rPr>
            <w:lang w:val="en-GB"/>
          </w:rPr>
          <w:t>e</w:t>
        </w:r>
      </w:ins>
      <w:del w:id="15" w:author="Author">
        <w:r w:rsidRPr="005E3623" w:rsidDel="00070C46">
          <w:rPr>
            <w:lang w:val="en-GB"/>
          </w:rPr>
          <w:delText>ing</w:delText>
        </w:r>
      </w:del>
      <w:r w:rsidRPr="005E3623">
        <w:rPr>
          <w:lang w:val="en-GB"/>
        </w:rPr>
        <w:t xml:space="preserve"> the best path to the received data bit sequence. It is most useful when one wants to calculate the most likely path through the state transitions of these models over time. The</w:t>
      </w:r>
      <w:ins w:id="16" w:author="Author">
        <w:r w:rsidR="00070C46">
          <w:rPr>
            <w:lang w:val="en-GB"/>
          </w:rPr>
          <w:t>se</w:t>
        </w:r>
      </w:ins>
      <w:del w:id="17" w:author="Author">
        <w:r w:rsidRPr="005E3623" w:rsidDel="00070C46">
          <w:rPr>
            <w:lang w:val="en-GB"/>
          </w:rPr>
          <w:delText>y</w:delText>
        </w:r>
      </w:del>
      <w:r w:rsidRPr="005E3623">
        <w:rPr>
          <w:lang w:val="en-GB"/>
        </w:rPr>
        <w:t xml:space="preserve"> also play an important role in other fields </w:t>
      </w:r>
      <w:del w:id="18" w:author="Author">
        <w:r w:rsidRPr="005E3623" w:rsidDel="00070C46">
          <w:rPr>
            <w:lang w:val="en-GB"/>
          </w:rPr>
          <w:delText xml:space="preserve">such as </w:delText>
        </w:r>
      </w:del>
      <w:ins w:id="19" w:author="Author">
        <w:r w:rsidR="00070C46">
          <w:rPr>
            <w:lang w:val="en-GB"/>
          </w:rPr>
          <w:t xml:space="preserve">like </w:t>
        </w:r>
      </w:ins>
      <w:r w:rsidRPr="005E3623">
        <w:rPr>
          <w:lang w:val="en-GB"/>
        </w:rPr>
        <w:t xml:space="preserve">bioinformatics </w:t>
      </w:r>
      <w:ins w:id="20" w:author="Author">
        <w:r w:rsidR="00070C46">
          <w:rPr>
            <w:lang w:val="en-GB"/>
          </w:rPr>
          <w:t xml:space="preserve">since </w:t>
        </w:r>
      </w:ins>
      <w:del w:id="21" w:author="Author">
        <w:r w:rsidRPr="005E3623" w:rsidDel="00070C46">
          <w:rPr>
            <w:lang w:val="en-GB"/>
          </w:rPr>
          <w:delText xml:space="preserve">as </w:delText>
        </w:r>
      </w:del>
      <w:r w:rsidRPr="005E3623">
        <w:rPr>
          <w:lang w:val="en-GB"/>
        </w:rPr>
        <w:t xml:space="preserve">they can be used, among other things, to deduce the actual sequence of a DNA segment for possible hidden states. It can be used almost anywhere for pattern recognition. </w:t>
      </w:r>
      <w:ins w:id="22" w:author="Author">
        <w:r w:rsidR="00070C46">
          <w:rPr>
            <w:lang w:val="en-GB"/>
          </w:rPr>
          <w:t xml:space="preserve">The </w:t>
        </w:r>
      </w:ins>
      <w:r w:rsidRPr="005E3623">
        <w:rPr>
          <w:lang w:val="en-GB"/>
        </w:rPr>
        <w:t xml:space="preserve">Markov model helps to know how to move between the states of </w:t>
      </w:r>
      <w:del w:id="23" w:author="Author">
        <w:r w:rsidRPr="005E3623" w:rsidDel="009E24D9">
          <w:rPr>
            <w:lang w:val="en-GB"/>
          </w:rPr>
          <w:delText xml:space="preserve">the </w:delText>
        </w:r>
      </w:del>
      <w:r w:rsidRPr="005E3623">
        <w:rPr>
          <w:lang w:val="en-GB"/>
        </w:rPr>
        <w:t>automation. In HMM, the state is not directly visible, but the output/observations</w:t>
      </w:r>
      <w:ins w:id="24" w:author="Author">
        <w:r w:rsidR="00070C46">
          <w:rPr>
            <w:lang w:val="en-GB"/>
          </w:rPr>
          <w:t>,</w:t>
        </w:r>
      </w:ins>
      <w:r w:rsidRPr="005E3623">
        <w:rPr>
          <w:lang w:val="en-GB"/>
        </w:rPr>
        <w:t xml:space="preserve"> dependent on the state, are visible. Each state has a probability distribution over the possible output. The sequence of observations generated by a</w:t>
      </w:r>
      <w:ins w:id="25" w:author="Author">
        <w:r w:rsidR="00B167FA">
          <w:rPr>
            <w:lang w:val="en-GB"/>
          </w:rPr>
          <w:t>n</w:t>
        </w:r>
      </w:ins>
      <w:r w:rsidRPr="005E3623">
        <w:rPr>
          <w:lang w:val="en-GB"/>
        </w:rPr>
        <w:t xml:space="preserve"> HMM gives some information about the sequence of states, which further helps </w:t>
      </w:r>
      <w:del w:id="26" w:author="Author">
        <w:r w:rsidRPr="005E3623" w:rsidDel="00070C46">
          <w:rPr>
            <w:lang w:val="en-GB"/>
          </w:rPr>
          <w:delText xml:space="preserve">in </w:delText>
        </w:r>
      </w:del>
      <w:r w:rsidRPr="005E3623">
        <w:rPr>
          <w:lang w:val="en-GB"/>
        </w:rPr>
        <w:t>determin</w:t>
      </w:r>
      <w:ins w:id="27" w:author="Author">
        <w:r w:rsidR="00070C46">
          <w:rPr>
            <w:lang w:val="en-GB"/>
          </w:rPr>
          <w:t>e</w:t>
        </w:r>
      </w:ins>
      <w:del w:id="28" w:author="Author">
        <w:r w:rsidRPr="005E3623" w:rsidDel="00070C46">
          <w:rPr>
            <w:lang w:val="en-GB"/>
          </w:rPr>
          <w:delText>ing</w:delText>
        </w:r>
      </w:del>
      <w:r w:rsidRPr="005E3623">
        <w:rPr>
          <w:lang w:val="en-GB"/>
        </w:rPr>
        <w:t xml:space="preserve"> the most desired path. </w:t>
      </w:r>
    </w:p>
    <w:p w14:paraId="726B1E8C" w14:textId="77777777" w:rsidR="008E3D61" w:rsidRPr="005E3623" w:rsidRDefault="008E3D61">
      <w:pPr>
        <w:rPr>
          <w:lang w:val="en-GB"/>
        </w:rPr>
      </w:pPr>
    </w:p>
    <w:p w14:paraId="127FD65A" w14:textId="4153EC4D" w:rsidR="008E3D61" w:rsidRPr="005E3623" w:rsidRDefault="008E3D61" w:rsidP="008E3D61">
      <w:pPr>
        <w:pStyle w:val="ListParagraph"/>
        <w:numPr>
          <w:ilvl w:val="1"/>
          <w:numId w:val="1"/>
        </w:numPr>
        <w:rPr>
          <w:b/>
          <w:bCs/>
          <w:lang w:val="en-GB"/>
        </w:rPr>
      </w:pPr>
      <w:r w:rsidRPr="005E3623">
        <w:rPr>
          <w:b/>
          <w:bCs/>
          <w:lang w:val="en-GB"/>
        </w:rPr>
        <w:t>Motivation</w:t>
      </w:r>
      <w:del w:id="29" w:author="Author">
        <w:r w:rsidRPr="005E3623" w:rsidDel="009E24D9">
          <w:rPr>
            <w:b/>
            <w:bCs/>
            <w:lang w:val="en-GB"/>
          </w:rPr>
          <w:delText xml:space="preserve"> </w:delText>
        </w:r>
      </w:del>
    </w:p>
    <w:p w14:paraId="4D4EE6FA" w14:textId="2F9012B0" w:rsidR="008E3D61" w:rsidRPr="005E3623" w:rsidRDefault="008E3D61" w:rsidP="008E3D61">
      <w:pPr>
        <w:rPr>
          <w:lang w:val="en-GB"/>
        </w:rPr>
      </w:pPr>
      <w:r w:rsidRPr="005E3623">
        <w:rPr>
          <w:lang w:val="en-GB"/>
        </w:rPr>
        <w:t xml:space="preserve">Suppose someone plans a journey for the route from the </w:t>
      </w:r>
      <w:del w:id="30" w:author="Author">
        <w:r w:rsidRPr="005E3623" w:rsidDel="003513AD">
          <w:rPr>
            <w:lang w:val="en-GB"/>
          </w:rPr>
          <w:delText>e</w:delText>
        </w:r>
      </w:del>
      <w:ins w:id="31" w:author="Author">
        <w:r w:rsidR="003513AD">
          <w:rPr>
            <w:lang w:val="en-GB"/>
          </w:rPr>
          <w:t>E</w:t>
        </w:r>
      </w:ins>
      <w:r w:rsidRPr="005E3623">
        <w:rPr>
          <w:lang w:val="en-GB"/>
        </w:rPr>
        <w:t xml:space="preserve">ast </w:t>
      </w:r>
      <w:del w:id="32" w:author="Author">
        <w:r w:rsidRPr="005E3623" w:rsidDel="003513AD">
          <w:rPr>
            <w:lang w:val="en-GB"/>
          </w:rPr>
          <w:delText>c</w:delText>
        </w:r>
      </w:del>
      <w:ins w:id="33" w:author="Author">
        <w:r w:rsidR="003513AD">
          <w:rPr>
            <w:lang w:val="en-GB"/>
          </w:rPr>
          <w:t>C</w:t>
        </w:r>
      </w:ins>
      <w:r w:rsidRPr="005E3623">
        <w:rPr>
          <w:lang w:val="en-GB"/>
        </w:rPr>
        <w:t xml:space="preserve">oast to the </w:t>
      </w:r>
      <w:del w:id="34" w:author="Author">
        <w:r w:rsidRPr="005E3623" w:rsidDel="003513AD">
          <w:rPr>
            <w:lang w:val="en-GB"/>
          </w:rPr>
          <w:delText>w</w:delText>
        </w:r>
      </w:del>
      <w:ins w:id="35" w:author="Author">
        <w:r w:rsidR="003513AD">
          <w:rPr>
            <w:lang w:val="en-GB"/>
          </w:rPr>
          <w:t>W</w:t>
        </w:r>
      </w:ins>
      <w:r w:rsidRPr="005E3623">
        <w:rPr>
          <w:lang w:val="en-GB"/>
        </w:rPr>
        <w:t xml:space="preserve">est </w:t>
      </w:r>
      <w:del w:id="36" w:author="Author">
        <w:r w:rsidRPr="005E3623" w:rsidDel="003513AD">
          <w:rPr>
            <w:lang w:val="en-GB"/>
          </w:rPr>
          <w:delText>c</w:delText>
        </w:r>
      </w:del>
      <w:ins w:id="37" w:author="Author">
        <w:r w:rsidR="003513AD">
          <w:rPr>
            <w:lang w:val="en-GB"/>
          </w:rPr>
          <w:t>C</w:t>
        </w:r>
      </w:ins>
      <w:r w:rsidRPr="005E3623">
        <w:rPr>
          <w:lang w:val="en-GB"/>
        </w:rPr>
        <w:t>oast of the United States. There are four possible cities</w:t>
      </w:r>
      <w:del w:id="38" w:author="Author">
        <w:r w:rsidRPr="005E3623" w:rsidDel="003513AD">
          <w:rPr>
            <w:lang w:val="en-GB"/>
          </w:rPr>
          <w:delText xml:space="preserve">, </w:delText>
        </w:r>
      </w:del>
      <w:ins w:id="39" w:author="Author">
        <w:r w:rsidR="003513AD">
          <w:rPr>
            <w:lang w:val="en-GB"/>
          </w:rPr>
          <w:t xml:space="preserve"> </w:t>
        </w:r>
      </w:ins>
      <w:r w:rsidRPr="005E3623">
        <w:rPr>
          <w:lang w:val="en-GB"/>
        </w:rPr>
        <w:t xml:space="preserve">they can start from on the </w:t>
      </w:r>
      <w:commentRangeStart w:id="40"/>
      <w:r w:rsidR="003513AD" w:rsidRPr="005E3623">
        <w:rPr>
          <w:lang w:val="en-GB"/>
        </w:rPr>
        <w:t xml:space="preserve">East </w:t>
      </w:r>
      <w:commentRangeEnd w:id="40"/>
      <w:r w:rsidR="00605765">
        <w:rPr>
          <w:rStyle w:val="CommentReference"/>
        </w:rPr>
        <w:commentReference w:id="40"/>
      </w:r>
      <w:r w:rsidR="003513AD" w:rsidRPr="005E3623">
        <w:rPr>
          <w:lang w:val="en-GB"/>
        </w:rPr>
        <w:t>Coast</w:t>
      </w:r>
      <w:del w:id="41" w:author="Author">
        <w:r w:rsidRPr="005E3623" w:rsidDel="00605765">
          <w:rPr>
            <w:lang w:val="en-GB"/>
          </w:rPr>
          <w:delText>.</w:delText>
        </w:r>
      </w:del>
      <w:ins w:id="42" w:author="Author">
        <w:r w:rsidR="00605765">
          <w:rPr>
            <w:lang w:val="en-GB"/>
          </w:rPr>
          <w:t xml:space="preserve"> viz.</w:t>
        </w:r>
      </w:ins>
      <w:r w:rsidRPr="005E3623">
        <w:rPr>
          <w:lang w:val="en-GB"/>
        </w:rPr>
        <w:t xml:space="preserve"> Seattle, </w:t>
      </w:r>
      <w:commentRangeStart w:id="43"/>
      <w:r w:rsidRPr="005E3623">
        <w:rPr>
          <w:lang w:val="en-GB"/>
        </w:rPr>
        <w:t>New</w:t>
      </w:r>
      <w:del w:id="44" w:author="Author">
        <w:r w:rsidRPr="005E3623" w:rsidDel="00BB42E2">
          <w:rPr>
            <w:lang w:val="en-GB"/>
          </w:rPr>
          <w:delText xml:space="preserve"> P</w:delText>
        </w:r>
      </w:del>
      <w:ins w:id="45" w:author="Author">
        <w:r w:rsidR="00BB42E2">
          <w:rPr>
            <w:lang w:val="en-GB"/>
          </w:rPr>
          <w:t>p</w:t>
        </w:r>
      </w:ins>
      <w:r w:rsidRPr="005E3623">
        <w:rPr>
          <w:lang w:val="en-GB"/>
        </w:rPr>
        <w:t>ort</w:t>
      </w:r>
      <w:commentRangeEnd w:id="43"/>
      <w:r w:rsidR="00605765">
        <w:rPr>
          <w:rStyle w:val="CommentReference"/>
        </w:rPr>
        <w:commentReference w:id="43"/>
      </w:r>
      <w:r w:rsidRPr="005E3623">
        <w:rPr>
          <w:lang w:val="en-GB"/>
        </w:rPr>
        <w:t>, San</w:t>
      </w:r>
      <w:ins w:id="46" w:author="Author">
        <w:r w:rsidR="003513AD">
          <w:rPr>
            <w:lang w:val="en-GB"/>
          </w:rPr>
          <w:t xml:space="preserve"> </w:t>
        </w:r>
      </w:ins>
      <w:del w:id="47" w:author="Author">
        <w:r w:rsidRPr="005E3623" w:rsidDel="003513AD">
          <w:rPr>
            <w:lang w:val="en-GB"/>
          </w:rPr>
          <w:delText>-</w:delText>
        </w:r>
      </w:del>
      <w:r w:rsidRPr="005E3623">
        <w:rPr>
          <w:lang w:val="en-GB"/>
        </w:rPr>
        <w:t>Francisco</w:t>
      </w:r>
      <w:ins w:id="48" w:author="Author">
        <w:r w:rsidR="00605765">
          <w:rPr>
            <w:lang w:val="en-GB"/>
          </w:rPr>
          <w:t>,</w:t>
        </w:r>
      </w:ins>
      <w:r w:rsidRPr="005E3623">
        <w:rPr>
          <w:lang w:val="en-GB"/>
        </w:rPr>
        <w:t xml:space="preserve"> and Los</w:t>
      </w:r>
      <w:del w:id="49" w:author="Author">
        <w:r w:rsidRPr="005E3623" w:rsidDel="003513AD">
          <w:rPr>
            <w:lang w:val="en-GB"/>
          </w:rPr>
          <w:delText>-</w:delText>
        </w:r>
      </w:del>
      <w:ins w:id="50" w:author="Author">
        <w:r w:rsidR="003513AD">
          <w:rPr>
            <w:lang w:val="en-GB"/>
          </w:rPr>
          <w:t xml:space="preserve"> </w:t>
        </w:r>
      </w:ins>
      <w:r w:rsidRPr="005E3623">
        <w:rPr>
          <w:lang w:val="en-GB"/>
        </w:rPr>
        <w:t>Angeles. They only want to drive less than 600 miles per day. On the 1st day</w:t>
      </w:r>
      <w:ins w:id="51" w:author="Author">
        <w:r w:rsidR="00BB42E2">
          <w:rPr>
            <w:lang w:val="en-GB"/>
          </w:rPr>
          <w:t>,</w:t>
        </w:r>
      </w:ins>
      <w:r w:rsidRPr="005E3623">
        <w:rPr>
          <w:lang w:val="en-GB"/>
        </w:rPr>
        <w:t xml:space="preserve"> it </w:t>
      </w:r>
      <w:del w:id="52" w:author="Author">
        <w:r w:rsidRPr="005E3623" w:rsidDel="00CF0CF9">
          <w:rPr>
            <w:lang w:val="en-GB"/>
          </w:rPr>
          <w:delText xml:space="preserve">leads </w:delText>
        </w:r>
      </w:del>
      <w:ins w:id="53" w:author="Author">
        <w:r w:rsidR="00CF0CF9">
          <w:rPr>
            <w:lang w:val="en-GB"/>
          </w:rPr>
          <w:t>causes</w:t>
        </w:r>
        <w:r w:rsidR="00CF0CF9" w:rsidRPr="005E3623">
          <w:rPr>
            <w:lang w:val="en-GB"/>
          </w:rPr>
          <w:t xml:space="preserve"> </w:t>
        </w:r>
      </w:ins>
      <w:r w:rsidRPr="005E3623">
        <w:rPr>
          <w:lang w:val="en-GB"/>
        </w:rPr>
        <w:t xml:space="preserve">them to end up </w:t>
      </w:r>
      <w:del w:id="54" w:author="Author">
        <w:r w:rsidRPr="005E3623" w:rsidDel="00CF0CF9">
          <w:rPr>
            <w:lang w:val="en-GB"/>
          </w:rPr>
          <w:delText xml:space="preserve">reaching </w:delText>
        </w:r>
      </w:del>
      <w:ins w:id="55" w:author="Author">
        <w:r w:rsidR="00CF0CF9">
          <w:rPr>
            <w:lang w:val="en-GB"/>
          </w:rPr>
          <w:t xml:space="preserve">in </w:t>
        </w:r>
      </w:ins>
      <w:r w:rsidRPr="005E3623">
        <w:rPr>
          <w:lang w:val="en-GB"/>
        </w:rPr>
        <w:t>four possible cities</w:t>
      </w:r>
      <w:ins w:id="56" w:author="Author">
        <w:r w:rsidR="00BB42E2">
          <w:rPr>
            <w:lang w:val="en-GB"/>
          </w:rPr>
          <w:t>—</w:t>
        </w:r>
      </w:ins>
      <w:del w:id="57" w:author="Author">
        <w:r w:rsidRPr="005E3623" w:rsidDel="00BB42E2">
          <w:rPr>
            <w:lang w:val="en-GB"/>
          </w:rPr>
          <w:delText xml:space="preserve"> </w:delText>
        </w:r>
      </w:del>
      <w:r w:rsidRPr="005E3623">
        <w:rPr>
          <w:lang w:val="en-GB"/>
        </w:rPr>
        <w:t>Boise, Salt Lake, L</w:t>
      </w:r>
      <w:ins w:id="58" w:author="Author">
        <w:r w:rsidR="00BB42E2">
          <w:rPr>
            <w:lang w:val="en-GB"/>
          </w:rPr>
          <w:t>a</w:t>
        </w:r>
      </w:ins>
      <w:del w:id="59" w:author="Author">
        <w:r w:rsidRPr="005E3623" w:rsidDel="00BB42E2">
          <w:rPr>
            <w:lang w:val="en-GB"/>
          </w:rPr>
          <w:delText>o</w:delText>
        </w:r>
      </w:del>
      <w:r w:rsidRPr="005E3623">
        <w:rPr>
          <w:lang w:val="en-GB"/>
        </w:rPr>
        <w:t>s Vegas</w:t>
      </w:r>
      <w:ins w:id="60" w:author="Author">
        <w:r w:rsidR="00BB42E2">
          <w:rPr>
            <w:lang w:val="en-GB"/>
          </w:rPr>
          <w:t>,</w:t>
        </w:r>
      </w:ins>
      <w:r w:rsidRPr="005E3623">
        <w:rPr>
          <w:lang w:val="en-GB"/>
        </w:rPr>
        <w:t xml:space="preserve"> or Tusan. On the 3rd day</w:t>
      </w:r>
      <w:ins w:id="61" w:author="Author">
        <w:r w:rsidR="00BB42E2">
          <w:rPr>
            <w:lang w:val="en-GB"/>
          </w:rPr>
          <w:t>,</w:t>
        </w:r>
      </w:ins>
      <w:r w:rsidRPr="005E3623">
        <w:rPr>
          <w:lang w:val="en-GB"/>
        </w:rPr>
        <w:t xml:space="preserve"> they end up covering Casper, Denver, Alb</w:t>
      </w:r>
      <w:ins w:id="62" w:author="Author">
        <w:r w:rsidR="00CF7211">
          <w:rPr>
            <w:lang w:val="en-GB"/>
          </w:rPr>
          <w:t>u</w:t>
        </w:r>
      </w:ins>
      <w:del w:id="63" w:author="Author">
        <w:r w:rsidRPr="005E3623" w:rsidDel="00CF7211">
          <w:rPr>
            <w:lang w:val="en-GB"/>
          </w:rPr>
          <w:delText>a</w:delText>
        </w:r>
      </w:del>
      <w:r w:rsidRPr="005E3623">
        <w:rPr>
          <w:lang w:val="en-GB"/>
        </w:rPr>
        <w:t>querque, and El</w:t>
      </w:r>
      <w:ins w:id="64" w:author="Author">
        <w:r w:rsidR="006E783F">
          <w:rPr>
            <w:lang w:val="en-GB"/>
          </w:rPr>
          <w:t xml:space="preserve"> </w:t>
        </w:r>
      </w:ins>
      <w:del w:id="65" w:author="Author">
        <w:r w:rsidRPr="005E3623" w:rsidDel="006E783F">
          <w:rPr>
            <w:lang w:val="en-GB"/>
          </w:rPr>
          <w:delText>p</w:delText>
        </w:r>
      </w:del>
      <w:ins w:id="66" w:author="Author">
        <w:r w:rsidR="006E783F">
          <w:rPr>
            <w:lang w:val="en-GB"/>
          </w:rPr>
          <w:t>P</w:t>
        </w:r>
      </w:ins>
      <w:r w:rsidRPr="005E3623">
        <w:rPr>
          <w:lang w:val="en-GB"/>
        </w:rPr>
        <w:t xml:space="preserve">aso. So this will take them approx. 7 days with the target of covering less than 600 miles. </w:t>
      </w:r>
      <w:del w:id="67" w:author="Author">
        <w:r w:rsidRPr="005E3623" w:rsidDel="006E783F">
          <w:rPr>
            <w:lang w:val="en-GB"/>
          </w:rPr>
          <w:delText xml:space="preserve">So </w:delText>
        </w:r>
      </w:del>
      <w:ins w:id="68" w:author="Author">
        <w:r w:rsidR="006E783F">
          <w:rPr>
            <w:lang w:val="en-GB"/>
          </w:rPr>
          <w:t>Hence,</w:t>
        </w:r>
        <w:r w:rsidR="006E783F" w:rsidRPr="005E3623">
          <w:rPr>
            <w:lang w:val="en-GB"/>
          </w:rPr>
          <w:t xml:space="preserve"> </w:t>
        </w:r>
      </w:ins>
      <w:r w:rsidRPr="005E3623">
        <w:rPr>
          <w:lang w:val="en-GB"/>
        </w:rPr>
        <w:t>to solve this huge time</w:t>
      </w:r>
      <w:ins w:id="69" w:author="Author">
        <w:r w:rsidR="006E783F">
          <w:rPr>
            <w:lang w:val="en-GB"/>
          </w:rPr>
          <w:t>-</w:t>
        </w:r>
      </w:ins>
      <w:del w:id="70" w:author="Author">
        <w:r w:rsidRPr="005E3623" w:rsidDel="006E783F">
          <w:rPr>
            <w:lang w:val="en-GB"/>
          </w:rPr>
          <w:delText xml:space="preserve"> </w:delText>
        </w:r>
      </w:del>
      <w:r w:rsidRPr="005E3623">
        <w:rPr>
          <w:lang w:val="en-GB"/>
        </w:rPr>
        <w:t>taking problem</w:t>
      </w:r>
      <w:ins w:id="71" w:author="Author">
        <w:r w:rsidR="006E783F">
          <w:rPr>
            <w:lang w:val="en-GB"/>
          </w:rPr>
          <w:t>,</w:t>
        </w:r>
      </w:ins>
      <w:r w:rsidRPr="005E3623">
        <w:rPr>
          <w:lang w:val="en-GB"/>
        </w:rPr>
        <w:t xml:space="preserve"> they try to find</w:t>
      </w:r>
      <w:del w:id="72" w:author="Author">
        <w:r w:rsidRPr="005E3623" w:rsidDel="006E783F">
          <w:rPr>
            <w:lang w:val="en-GB"/>
          </w:rPr>
          <w:delText>s</w:delText>
        </w:r>
      </w:del>
      <w:r w:rsidRPr="005E3623">
        <w:rPr>
          <w:lang w:val="en-GB"/>
        </w:rPr>
        <w:t xml:space="preserve"> </w:t>
      </w:r>
      <w:del w:id="73" w:author="Author">
        <w:r w:rsidRPr="005E3623" w:rsidDel="006E783F">
          <w:rPr>
            <w:lang w:val="en-GB"/>
          </w:rPr>
          <w:delText xml:space="preserve">out </w:delText>
        </w:r>
      </w:del>
      <w:r w:rsidRPr="005E3623">
        <w:rPr>
          <w:lang w:val="en-GB"/>
        </w:rPr>
        <w:t xml:space="preserve">the shortest way to cover all the cities. </w:t>
      </w:r>
      <w:del w:id="74" w:author="Author">
        <w:r w:rsidRPr="005E3623" w:rsidDel="006E783F">
          <w:rPr>
            <w:lang w:val="en-GB"/>
          </w:rPr>
          <w:delText>Now o</w:delText>
        </w:r>
      </w:del>
      <w:ins w:id="75" w:author="Author">
        <w:r w:rsidR="006E783F">
          <w:rPr>
            <w:lang w:val="en-GB"/>
          </w:rPr>
          <w:t>O</w:t>
        </w:r>
      </w:ins>
      <w:r w:rsidRPr="005E3623">
        <w:rPr>
          <w:lang w:val="en-GB"/>
        </w:rPr>
        <w:t>ne way to find the shortest path is to make a long list of all the possible routes that they can take and then take the sum of their one</w:t>
      </w:r>
      <w:ins w:id="76" w:author="Author">
        <w:r w:rsidR="006E783F">
          <w:rPr>
            <w:lang w:val="en-GB"/>
          </w:rPr>
          <w:t>-</w:t>
        </w:r>
      </w:ins>
      <w:del w:id="77" w:author="Author">
        <w:r w:rsidRPr="005E3623" w:rsidDel="006E783F">
          <w:rPr>
            <w:lang w:val="en-GB"/>
          </w:rPr>
          <w:delText xml:space="preserve"> </w:delText>
        </w:r>
      </w:del>
      <w:r w:rsidRPr="005E3623">
        <w:rPr>
          <w:lang w:val="en-GB"/>
        </w:rPr>
        <w:t>day mileage to get the total mileage for each of the routes. But</w:t>
      </w:r>
      <w:ins w:id="78" w:author="Author">
        <w:r w:rsidR="00CF0CF9">
          <w:rPr>
            <w:lang w:val="en-GB"/>
          </w:rPr>
          <w:t>, as</w:t>
        </w:r>
      </w:ins>
      <w:r w:rsidRPr="005E3623">
        <w:rPr>
          <w:lang w:val="en-GB"/>
        </w:rPr>
        <w:t xml:space="preserve"> you </w:t>
      </w:r>
      <w:ins w:id="79" w:author="Author">
        <w:r w:rsidR="00CF0CF9">
          <w:rPr>
            <w:lang w:val="en-GB"/>
          </w:rPr>
          <w:t xml:space="preserve">can </w:t>
        </w:r>
      </w:ins>
      <w:r w:rsidRPr="005E3623">
        <w:rPr>
          <w:lang w:val="en-GB"/>
        </w:rPr>
        <w:t>see</w:t>
      </w:r>
      <w:ins w:id="80" w:author="Author">
        <w:r w:rsidR="00CF0CF9">
          <w:rPr>
            <w:lang w:val="en-GB"/>
          </w:rPr>
          <w:t>,</w:t>
        </w:r>
      </w:ins>
      <w:r w:rsidRPr="005E3623">
        <w:rPr>
          <w:lang w:val="en-GB"/>
        </w:rPr>
        <w:t xml:space="preserve"> this is just not the convenient way because there are lots of paths and routes</w:t>
      </w:r>
      <w:ins w:id="81" w:author="Author">
        <w:r w:rsidR="006E783F">
          <w:rPr>
            <w:lang w:val="en-GB"/>
          </w:rPr>
          <w:t>,</w:t>
        </w:r>
      </w:ins>
      <w:r w:rsidRPr="005E3623">
        <w:rPr>
          <w:lang w:val="en-GB"/>
        </w:rPr>
        <w:t xml:space="preserve"> which would be a very tedious task to do. Here</w:t>
      </w:r>
      <w:ins w:id="82" w:author="Author">
        <w:r w:rsidR="006E783F">
          <w:rPr>
            <w:lang w:val="en-GB"/>
          </w:rPr>
          <w:t>,</w:t>
        </w:r>
      </w:ins>
      <w:r w:rsidRPr="005E3623">
        <w:rPr>
          <w:lang w:val="en-GB"/>
        </w:rPr>
        <w:t xml:space="preserve"> the Viterbi algorithm can play a role in finding the shortest path. There are many such challenges in </w:t>
      </w:r>
      <w:ins w:id="83" w:author="Author">
        <w:r w:rsidR="00CF0CF9">
          <w:rPr>
            <w:lang w:val="en-GB"/>
          </w:rPr>
          <w:t xml:space="preserve">the world of </w:t>
        </w:r>
      </w:ins>
      <w:r w:rsidRPr="005E3623">
        <w:rPr>
          <w:lang w:val="en-GB"/>
        </w:rPr>
        <w:t>communication</w:t>
      </w:r>
      <w:ins w:id="84" w:author="Author">
        <w:r w:rsidR="00CF0CF9">
          <w:rPr>
            <w:lang w:val="en-GB"/>
          </w:rPr>
          <w:t>s</w:t>
        </w:r>
      </w:ins>
      <w:r w:rsidRPr="005E3623">
        <w:rPr>
          <w:lang w:val="en-GB"/>
        </w:rPr>
        <w:t xml:space="preserve"> </w:t>
      </w:r>
      <w:del w:id="85" w:author="Author">
        <w:r w:rsidRPr="005E3623" w:rsidDel="00CF0CF9">
          <w:rPr>
            <w:lang w:val="en-GB"/>
          </w:rPr>
          <w:delText xml:space="preserve">worlds </w:delText>
        </w:r>
      </w:del>
      <w:r w:rsidRPr="005E3623">
        <w:rPr>
          <w:lang w:val="en-GB"/>
        </w:rPr>
        <w:t xml:space="preserve">as well as </w:t>
      </w:r>
      <w:ins w:id="86" w:author="Author">
        <w:r w:rsidR="006E783F">
          <w:rPr>
            <w:lang w:val="en-GB"/>
          </w:rPr>
          <w:t xml:space="preserve">in </w:t>
        </w:r>
      </w:ins>
      <w:r w:rsidRPr="005E3623">
        <w:rPr>
          <w:lang w:val="en-GB"/>
        </w:rPr>
        <w:t xml:space="preserve">decoding convolution codes, which are used both in CDMA, GSM digital </w:t>
      </w:r>
      <w:ins w:id="87" w:author="Author">
        <w:r w:rsidR="00CF0CF9">
          <w:rPr>
            <w:lang w:val="en-GB"/>
          </w:rPr>
          <w:t>c</w:t>
        </w:r>
      </w:ins>
      <w:del w:id="88" w:author="Author">
        <w:r w:rsidRPr="005E3623" w:rsidDel="00CF0CF9">
          <w:rPr>
            <w:lang w:val="en-GB"/>
          </w:rPr>
          <w:delText>C</w:delText>
        </w:r>
      </w:del>
      <w:r w:rsidRPr="005E3623">
        <w:rPr>
          <w:lang w:val="en-GB"/>
        </w:rPr>
        <w:t>ellular dial-up</w:t>
      </w:r>
      <w:del w:id="89" w:author="Author">
        <w:r w:rsidRPr="005E3623" w:rsidDel="006E783F">
          <w:rPr>
            <w:lang w:val="en-GB"/>
          </w:rPr>
          <w:delText>-</w:delText>
        </w:r>
      </w:del>
      <w:ins w:id="90" w:author="Author">
        <w:r w:rsidR="006E783F">
          <w:rPr>
            <w:lang w:val="en-GB"/>
          </w:rPr>
          <w:t xml:space="preserve"> </w:t>
        </w:r>
      </w:ins>
      <w:r w:rsidRPr="005E3623">
        <w:rPr>
          <w:lang w:val="en-GB"/>
        </w:rPr>
        <w:t>modems, satellite</w:t>
      </w:r>
      <w:ins w:id="91" w:author="Author">
        <w:r w:rsidR="006E783F">
          <w:rPr>
            <w:lang w:val="en-GB"/>
          </w:rPr>
          <w:t>s</w:t>
        </w:r>
      </w:ins>
      <w:r w:rsidRPr="005E3623">
        <w:rPr>
          <w:lang w:val="en-GB"/>
        </w:rPr>
        <w:t>, deep-space communication</w:t>
      </w:r>
      <w:ins w:id="92" w:author="Author">
        <w:r w:rsidR="00CF0CF9">
          <w:rPr>
            <w:lang w:val="en-GB"/>
          </w:rPr>
          <w:t>,</w:t>
        </w:r>
      </w:ins>
      <w:r w:rsidRPr="005E3623">
        <w:rPr>
          <w:lang w:val="en-GB"/>
        </w:rPr>
        <w:t xml:space="preserve"> and other wireless LANs over noisy digital communication </w:t>
      </w:r>
      <w:del w:id="93" w:author="Author">
        <w:r w:rsidRPr="005E3623" w:rsidDel="006E783F">
          <w:rPr>
            <w:lang w:val="en-GB"/>
          </w:rPr>
          <w:delText>L</w:delText>
        </w:r>
      </w:del>
      <w:ins w:id="94" w:author="Author">
        <w:r w:rsidR="006E783F">
          <w:rPr>
            <w:lang w:val="en-GB"/>
          </w:rPr>
          <w:t>l</w:t>
        </w:r>
      </w:ins>
      <w:r w:rsidRPr="005E3623">
        <w:rPr>
          <w:lang w:val="en-GB"/>
        </w:rPr>
        <w:t>inks</w:t>
      </w:r>
      <w:del w:id="95" w:author="Author">
        <w:r w:rsidRPr="005E3623" w:rsidDel="006E783F">
          <w:rPr>
            <w:lang w:val="en-GB"/>
          </w:rPr>
          <w:delText xml:space="preserve">, which </w:delText>
        </w:r>
      </w:del>
      <w:ins w:id="96" w:author="Author">
        <w:r w:rsidR="006E783F">
          <w:rPr>
            <w:lang w:val="en-GB"/>
          </w:rPr>
          <w:t xml:space="preserve">. These </w:t>
        </w:r>
      </w:ins>
      <w:r w:rsidRPr="005E3623">
        <w:rPr>
          <w:lang w:val="en-GB"/>
        </w:rPr>
        <w:t>motivate</w:t>
      </w:r>
      <w:del w:id="97" w:author="Author">
        <w:r w:rsidRPr="005E3623" w:rsidDel="006E783F">
          <w:rPr>
            <w:lang w:val="en-GB"/>
          </w:rPr>
          <w:delText>s</w:delText>
        </w:r>
      </w:del>
      <w:r w:rsidRPr="005E3623">
        <w:rPr>
          <w:lang w:val="en-GB"/>
        </w:rPr>
        <w:t xml:space="preserve"> us to get deeper into such algorithms, </w:t>
      </w:r>
      <w:del w:id="98" w:author="Author">
        <w:r w:rsidRPr="005E3623" w:rsidDel="006E783F">
          <w:rPr>
            <w:lang w:val="en-GB"/>
          </w:rPr>
          <w:delText xml:space="preserve">that </w:delText>
        </w:r>
      </w:del>
      <w:ins w:id="99" w:author="Author">
        <w:r w:rsidR="006E783F">
          <w:rPr>
            <w:lang w:val="en-GB"/>
          </w:rPr>
          <w:t xml:space="preserve">which </w:t>
        </w:r>
      </w:ins>
      <w:r w:rsidRPr="005E3623">
        <w:rPr>
          <w:lang w:val="en-GB"/>
        </w:rPr>
        <w:t xml:space="preserve">help in resolving such challenges where we can make use of the Viterbi algorithm. The </w:t>
      </w:r>
      <w:del w:id="100" w:author="Author">
        <w:r w:rsidRPr="005E3623" w:rsidDel="006E783F">
          <w:rPr>
            <w:lang w:val="en-GB"/>
          </w:rPr>
          <w:delText xml:space="preserve">used </w:delText>
        </w:r>
      </w:del>
      <w:r w:rsidRPr="005E3623">
        <w:rPr>
          <w:lang w:val="en-GB"/>
        </w:rPr>
        <w:t xml:space="preserve">example </w:t>
      </w:r>
      <w:ins w:id="101" w:author="Author">
        <w:r w:rsidR="006E783F">
          <w:rPr>
            <w:lang w:val="en-GB"/>
          </w:rPr>
          <w:t xml:space="preserve">cited </w:t>
        </w:r>
      </w:ins>
      <w:r w:rsidRPr="005E3623">
        <w:rPr>
          <w:lang w:val="en-GB"/>
        </w:rPr>
        <w:t xml:space="preserve">is also explained in detail under 2 </w:t>
      </w:r>
      <w:ins w:id="102" w:author="Author">
        <w:r w:rsidR="006E783F">
          <w:rPr>
            <w:lang w:val="en-GB"/>
          </w:rPr>
          <w:t xml:space="preserve">in </w:t>
        </w:r>
      </w:ins>
      <w:r w:rsidRPr="005E3623">
        <w:rPr>
          <w:lang w:val="en-GB"/>
        </w:rPr>
        <w:t xml:space="preserve">the referenced link </w:t>
      </w:r>
      <w:commentRangeStart w:id="103"/>
      <w:r w:rsidRPr="005E3623">
        <w:rPr>
          <w:lang w:val="en-GB"/>
        </w:rPr>
        <w:t xml:space="preserve">[?]. </w:t>
      </w:r>
      <w:commentRangeEnd w:id="103"/>
      <w:r w:rsidR="006E783F">
        <w:rPr>
          <w:rStyle w:val="CommentReference"/>
        </w:rPr>
        <w:commentReference w:id="103"/>
      </w:r>
    </w:p>
    <w:p w14:paraId="66FFEC12" w14:textId="5E4ACF61" w:rsidR="008E3D61" w:rsidRPr="005E3623" w:rsidRDefault="008E3D61" w:rsidP="008E3D61">
      <w:pPr>
        <w:pStyle w:val="ListParagraph"/>
        <w:numPr>
          <w:ilvl w:val="0"/>
          <w:numId w:val="1"/>
        </w:numPr>
        <w:rPr>
          <w:b/>
          <w:bCs/>
          <w:lang w:val="en-GB"/>
        </w:rPr>
      </w:pPr>
      <w:r w:rsidRPr="005E3623">
        <w:rPr>
          <w:b/>
          <w:bCs/>
          <w:lang w:val="en-GB"/>
        </w:rPr>
        <w:t>STATE</w:t>
      </w:r>
      <w:ins w:id="104" w:author="Author">
        <w:r w:rsidR="00BC6F99">
          <w:rPr>
            <w:b/>
            <w:bCs/>
            <w:lang w:val="en-GB"/>
          </w:rPr>
          <w:t>-</w:t>
        </w:r>
      </w:ins>
      <w:del w:id="105" w:author="Author">
        <w:r w:rsidRPr="005E3623" w:rsidDel="00BC6F99">
          <w:rPr>
            <w:b/>
            <w:bCs/>
            <w:lang w:val="en-GB"/>
          </w:rPr>
          <w:delText xml:space="preserve"> </w:delText>
        </w:r>
      </w:del>
      <w:r w:rsidRPr="005E3623">
        <w:rPr>
          <w:b/>
          <w:bCs/>
          <w:lang w:val="en-GB"/>
        </w:rPr>
        <w:t>OF</w:t>
      </w:r>
      <w:ins w:id="106" w:author="Author">
        <w:r w:rsidR="00BC6F99">
          <w:rPr>
            <w:b/>
            <w:bCs/>
            <w:lang w:val="en-GB"/>
          </w:rPr>
          <w:t>-</w:t>
        </w:r>
      </w:ins>
      <w:del w:id="107" w:author="Author">
        <w:r w:rsidRPr="005E3623" w:rsidDel="00BC6F99">
          <w:rPr>
            <w:b/>
            <w:bCs/>
            <w:lang w:val="en-GB"/>
          </w:rPr>
          <w:delText xml:space="preserve"> </w:delText>
        </w:r>
      </w:del>
      <w:r w:rsidRPr="005E3623">
        <w:rPr>
          <w:b/>
          <w:bCs/>
          <w:lang w:val="en-GB"/>
        </w:rPr>
        <w:t>THE</w:t>
      </w:r>
      <w:ins w:id="108" w:author="Author">
        <w:r w:rsidR="00BC6F99">
          <w:rPr>
            <w:b/>
            <w:bCs/>
            <w:lang w:val="en-GB"/>
          </w:rPr>
          <w:t>-</w:t>
        </w:r>
      </w:ins>
      <w:del w:id="109" w:author="Author">
        <w:r w:rsidRPr="005E3623" w:rsidDel="00BC6F99">
          <w:rPr>
            <w:b/>
            <w:bCs/>
            <w:lang w:val="en-GB"/>
          </w:rPr>
          <w:delText xml:space="preserve"> </w:delText>
        </w:r>
      </w:del>
      <w:r w:rsidRPr="005E3623">
        <w:rPr>
          <w:b/>
          <w:bCs/>
          <w:lang w:val="en-GB"/>
        </w:rPr>
        <w:t xml:space="preserve">ART </w:t>
      </w:r>
    </w:p>
    <w:p w14:paraId="031053EC" w14:textId="367C21E3" w:rsidR="008E3D61" w:rsidRPr="005E3623" w:rsidRDefault="008E3D61" w:rsidP="008E3D61">
      <w:pPr>
        <w:rPr>
          <w:lang w:val="en-GB"/>
        </w:rPr>
      </w:pPr>
      <w:r w:rsidRPr="005E3623">
        <w:rPr>
          <w:lang w:val="en-GB"/>
        </w:rPr>
        <w:t xml:space="preserve">The </w:t>
      </w:r>
      <w:del w:id="110" w:author="Author">
        <w:r w:rsidRPr="005E3623" w:rsidDel="00363D6E">
          <w:rPr>
            <w:lang w:val="en-GB"/>
          </w:rPr>
          <w:delText>v</w:delText>
        </w:r>
      </w:del>
      <w:ins w:id="111" w:author="Author">
        <w:r w:rsidR="00363D6E">
          <w:rPr>
            <w:lang w:val="en-GB"/>
          </w:rPr>
          <w:t>V</w:t>
        </w:r>
      </w:ins>
      <w:r w:rsidRPr="005E3623">
        <w:rPr>
          <w:lang w:val="en-GB"/>
        </w:rPr>
        <w:t xml:space="preserve">iterbi algorithm was invented by </w:t>
      </w:r>
      <w:del w:id="112" w:author="Author">
        <w:r w:rsidRPr="005E3623" w:rsidDel="000B27C3">
          <w:rPr>
            <w:lang w:val="en-GB"/>
          </w:rPr>
          <w:delText xml:space="preserve">from </w:delText>
        </w:r>
      </w:del>
      <w:r w:rsidRPr="005E3623">
        <w:rPr>
          <w:lang w:val="en-GB"/>
        </w:rPr>
        <w:t xml:space="preserve">Andrew J. Viterbi </w:t>
      </w:r>
      <w:ins w:id="113" w:author="Author">
        <w:r w:rsidR="00D21EF6">
          <w:rPr>
            <w:lang w:val="en-GB"/>
          </w:rPr>
          <w:t xml:space="preserve">in </w:t>
        </w:r>
      </w:ins>
      <w:r w:rsidRPr="005E3623">
        <w:rPr>
          <w:lang w:val="en-GB"/>
        </w:rPr>
        <w:t>1967</w:t>
      </w:r>
      <w:ins w:id="114" w:author="Author">
        <w:r w:rsidR="00C71CFE">
          <w:rPr>
            <w:lang w:val="en-GB"/>
          </w:rPr>
          <w:t xml:space="preserve"> </w:t>
        </w:r>
      </w:ins>
      <w:r w:rsidRPr="005E3623">
        <w:rPr>
          <w:lang w:val="en-GB"/>
        </w:rPr>
        <w:t>[1] and is used to decode convolution codes</w:t>
      </w:r>
      <w:del w:id="115" w:author="Author">
        <w:r w:rsidRPr="005E3623" w:rsidDel="00C71CFE">
          <w:rPr>
            <w:lang w:val="en-GB"/>
          </w:rPr>
          <w:delText xml:space="preserve"> </w:delText>
        </w:r>
      </w:del>
      <w:ins w:id="116" w:author="Author">
        <w:r w:rsidR="00C71CFE">
          <w:rPr>
            <w:lang w:val="en-GB"/>
          </w:rPr>
          <w:t>—</w:t>
        </w:r>
      </w:ins>
      <w:r w:rsidRPr="005E3623">
        <w:rPr>
          <w:lang w:val="en-GB"/>
        </w:rPr>
        <w:t>for example</w:t>
      </w:r>
      <w:ins w:id="117" w:author="Author">
        <w:r w:rsidR="00C71CFE">
          <w:rPr>
            <w:lang w:val="en-GB"/>
          </w:rPr>
          <w:t>,</w:t>
        </w:r>
      </w:ins>
      <w:r w:rsidRPr="005E3623">
        <w:rPr>
          <w:lang w:val="en-GB"/>
        </w:rPr>
        <w:t xml:space="preserve"> in communication networks or environments where we f</w:t>
      </w:r>
      <w:ins w:id="118" w:author="Author">
        <w:r w:rsidR="00D21EF6">
          <w:rPr>
            <w:lang w:val="en-GB"/>
          </w:rPr>
          <w:t>a</w:t>
        </w:r>
      </w:ins>
      <w:del w:id="119" w:author="Author">
        <w:r w:rsidRPr="005E3623" w:rsidDel="00D21EF6">
          <w:rPr>
            <w:lang w:val="en-GB"/>
          </w:rPr>
          <w:delText>or</w:delText>
        </w:r>
      </w:del>
      <w:r w:rsidRPr="005E3623">
        <w:rPr>
          <w:lang w:val="en-GB"/>
        </w:rPr>
        <w:t>ce large state sequence problems [1]. A spec</w:t>
      </w:r>
      <w:ins w:id="120" w:author="Author">
        <w:r w:rsidR="00C71CFE">
          <w:rPr>
            <w:lang w:val="en-GB"/>
          </w:rPr>
          <w:t>i</w:t>
        </w:r>
      </w:ins>
      <w:del w:id="121" w:author="Author">
        <w:r w:rsidRPr="005E3623" w:rsidDel="00C71CFE">
          <w:rPr>
            <w:lang w:val="en-GB"/>
          </w:rPr>
          <w:delText>e</w:delText>
        </w:r>
      </w:del>
      <w:r w:rsidRPr="005E3623">
        <w:rPr>
          <w:lang w:val="en-GB"/>
        </w:rPr>
        <w:t>fic example for a</w:t>
      </w:r>
      <w:del w:id="122" w:author="Author">
        <w:r w:rsidRPr="005E3623" w:rsidDel="00C71CFE">
          <w:rPr>
            <w:lang w:val="en-GB"/>
          </w:rPr>
          <w:delText>n</w:delText>
        </w:r>
      </w:del>
      <w:r w:rsidRPr="005E3623">
        <w:rPr>
          <w:lang w:val="en-GB"/>
        </w:rPr>
        <w:t xml:space="preserve"> use case in communication networks is reducing errors during mobile communication and transmitting data with WLAN [12]. The </w:t>
      </w:r>
      <w:ins w:id="123" w:author="Author">
        <w:r w:rsidR="005256E7">
          <w:rPr>
            <w:lang w:val="en-GB"/>
          </w:rPr>
          <w:t>V</w:t>
        </w:r>
      </w:ins>
      <w:del w:id="124" w:author="Author">
        <w:r w:rsidRPr="005E3623" w:rsidDel="005256E7">
          <w:rPr>
            <w:lang w:val="en-GB"/>
          </w:rPr>
          <w:delText>v</w:delText>
        </w:r>
      </w:del>
      <w:r w:rsidRPr="005E3623">
        <w:rPr>
          <w:lang w:val="en-GB"/>
        </w:rPr>
        <w:t xml:space="preserve">iterbi algorithm is also used to reduce the errors on persistent data on a hard drive, which is interesting for data recovery and backup systems [9]. In </w:t>
      </w:r>
      <w:del w:id="125" w:author="Author">
        <w:r w:rsidRPr="005E3623" w:rsidDel="00C71CFE">
          <w:rPr>
            <w:lang w:val="en-GB"/>
          </w:rPr>
          <w:delText xml:space="preserve">ares of </w:delText>
        </w:r>
      </w:del>
      <w:r w:rsidRPr="005E3623">
        <w:rPr>
          <w:lang w:val="en-GB"/>
        </w:rPr>
        <w:t xml:space="preserve">research </w:t>
      </w:r>
      <w:ins w:id="126" w:author="Author">
        <w:r w:rsidR="00C71CFE" w:rsidRPr="005E3623">
          <w:rPr>
            <w:lang w:val="en-GB"/>
          </w:rPr>
          <w:t>are</w:t>
        </w:r>
        <w:r w:rsidR="00C71CFE">
          <w:rPr>
            <w:lang w:val="en-GB"/>
          </w:rPr>
          <w:t>a</w:t>
        </w:r>
        <w:r w:rsidR="00C71CFE" w:rsidRPr="005E3623">
          <w:rPr>
            <w:lang w:val="en-GB"/>
          </w:rPr>
          <w:t xml:space="preserve">s </w:t>
        </w:r>
      </w:ins>
      <w:r w:rsidRPr="005E3623">
        <w:rPr>
          <w:lang w:val="en-GB"/>
        </w:rPr>
        <w:t>for speech recognition</w:t>
      </w:r>
      <w:ins w:id="127" w:author="Author">
        <w:r w:rsidR="00C71CFE">
          <w:rPr>
            <w:lang w:val="en-GB"/>
          </w:rPr>
          <w:t>,</w:t>
        </w:r>
      </w:ins>
      <w:r w:rsidRPr="005E3623">
        <w:rPr>
          <w:lang w:val="en-GB"/>
        </w:rPr>
        <w:t xml:space="preserve"> the </w:t>
      </w:r>
      <w:del w:id="128" w:author="Author">
        <w:r w:rsidRPr="005E3623" w:rsidDel="005256E7">
          <w:rPr>
            <w:lang w:val="en-GB"/>
          </w:rPr>
          <w:delText>v</w:delText>
        </w:r>
      </w:del>
      <w:ins w:id="129" w:author="Author">
        <w:r w:rsidR="005256E7">
          <w:rPr>
            <w:lang w:val="en-GB"/>
          </w:rPr>
          <w:t>V</w:t>
        </w:r>
      </w:ins>
      <w:r w:rsidRPr="005E3623">
        <w:rPr>
          <w:lang w:val="en-GB"/>
        </w:rPr>
        <w:t xml:space="preserve">iterbi </w:t>
      </w:r>
      <w:r w:rsidRPr="005E3623">
        <w:rPr>
          <w:lang w:val="en-GB"/>
        </w:rPr>
        <w:lastRenderedPageBreak/>
        <w:t xml:space="preserve">algorithm is used to recognize speech or </w:t>
      </w:r>
      <w:ins w:id="130" w:author="Author">
        <w:r w:rsidR="00C71CFE">
          <w:rPr>
            <w:lang w:val="en-GB"/>
          </w:rPr>
          <w:t xml:space="preserve">to </w:t>
        </w:r>
      </w:ins>
      <w:r w:rsidRPr="005E3623">
        <w:rPr>
          <w:lang w:val="en-GB"/>
        </w:rPr>
        <w:t>spot</w:t>
      </w:r>
      <w:del w:id="131" w:author="Author">
        <w:r w:rsidRPr="005E3623" w:rsidDel="00C71CFE">
          <w:rPr>
            <w:lang w:val="en-GB"/>
          </w:rPr>
          <w:delText>ting</w:delText>
        </w:r>
      </w:del>
      <w:r w:rsidRPr="005E3623">
        <w:rPr>
          <w:lang w:val="en-GB"/>
        </w:rPr>
        <w:t xml:space="preserve"> keywords within a given sequence of words. The publication from Alfonsus Raditya Arsadjaja and Achmad Imam Kistijantoro describe an improvement </w:t>
      </w:r>
      <w:ins w:id="132" w:author="Author">
        <w:r w:rsidR="00C71CFE">
          <w:rPr>
            <w:lang w:val="en-GB"/>
          </w:rPr>
          <w:t xml:space="preserve">in </w:t>
        </w:r>
      </w:ins>
      <w:del w:id="133" w:author="Author">
        <w:r w:rsidRPr="005E3623" w:rsidDel="00C71CFE">
          <w:rPr>
            <w:lang w:val="en-GB"/>
          </w:rPr>
          <w:delText xml:space="preserve">of </w:delText>
        </w:r>
      </w:del>
      <w:r w:rsidRPr="005E3623">
        <w:rPr>
          <w:lang w:val="en-GB"/>
        </w:rPr>
        <w:t xml:space="preserve">the </w:t>
      </w:r>
      <w:ins w:id="134" w:author="Author">
        <w:r w:rsidR="00394C80">
          <w:rPr>
            <w:lang w:val="en-GB"/>
          </w:rPr>
          <w:t>V</w:t>
        </w:r>
      </w:ins>
      <w:del w:id="135" w:author="Author">
        <w:r w:rsidRPr="005E3623" w:rsidDel="00394C80">
          <w:rPr>
            <w:lang w:val="en-GB"/>
          </w:rPr>
          <w:delText>v</w:delText>
        </w:r>
      </w:del>
      <w:r w:rsidRPr="005E3623">
        <w:rPr>
          <w:lang w:val="en-GB"/>
        </w:rPr>
        <w:t>iterbi algorithm in Automatic Speech Recognition (ASR). They buil</w:t>
      </w:r>
      <w:ins w:id="136" w:author="Author">
        <w:r w:rsidR="00D21EF6">
          <w:rPr>
            <w:lang w:val="en-GB"/>
          </w:rPr>
          <w:t>t</w:t>
        </w:r>
      </w:ins>
      <w:del w:id="137" w:author="Author">
        <w:r w:rsidRPr="005E3623" w:rsidDel="00D21EF6">
          <w:rPr>
            <w:lang w:val="en-GB"/>
          </w:rPr>
          <w:delText>d</w:delText>
        </w:r>
      </w:del>
      <w:r w:rsidRPr="005E3623">
        <w:rPr>
          <w:lang w:val="en-GB"/>
        </w:rPr>
        <w:t xml:space="preserve"> a parallel ASR system to work on the Graphics Processing Unit (GPU) instead of the Central Processing Unit (CPU) [3]. In general</w:t>
      </w:r>
      <w:ins w:id="138" w:author="Author">
        <w:r w:rsidR="00C71CFE">
          <w:rPr>
            <w:lang w:val="en-GB"/>
          </w:rPr>
          <w:t>,</w:t>
        </w:r>
      </w:ins>
      <w:r w:rsidRPr="005E3623">
        <w:rPr>
          <w:lang w:val="en-GB"/>
        </w:rPr>
        <w:t xml:space="preserve"> the audio signal has to be preprocessed to extract features and put them into a model like the Gaussian mixtures model (GMM)</w:t>
      </w:r>
      <w:ins w:id="139" w:author="Author">
        <w:r w:rsidR="00C71CFE">
          <w:rPr>
            <w:lang w:val="en-GB"/>
          </w:rPr>
          <w:t>,</w:t>
        </w:r>
      </w:ins>
      <w:r w:rsidRPr="005E3623">
        <w:rPr>
          <w:lang w:val="en-GB"/>
        </w:rPr>
        <w:t xml:space="preserve"> which is used in</w:t>
      </w:r>
      <w:ins w:id="140" w:author="Author">
        <w:r w:rsidR="00C71CFE">
          <w:rPr>
            <w:lang w:val="en-GB"/>
          </w:rPr>
          <w:t xml:space="preserve"> </w:t>
        </w:r>
      </w:ins>
      <w:r w:rsidRPr="005E3623">
        <w:rPr>
          <w:lang w:val="en-GB"/>
        </w:rPr>
        <w:t>[3]. The idea is to speed</w:t>
      </w:r>
      <w:ins w:id="141" w:author="Author">
        <w:r w:rsidR="00C71CFE">
          <w:rPr>
            <w:lang w:val="en-GB"/>
          </w:rPr>
          <w:t xml:space="preserve"> </w:t>
        </w:r>
      </w:ins>
      <w:r w:rsidRPr="005E3623">
        <w:rPr>
          <w:lang w:val="en-GB"/>
        </w:rPr>
        <w:t xml:space="preserve">up the evaluation of GMMs with the higher amount of cores in the GPU. </w:t>
      </w:r>
      <w:del w:id="142" w:author="Author">
        <w:r w:rsidRPr="005E3623" w:rsidDel="001D286B">
          <w:rPr>
            <w:lang w:val="en-GB"/>
          </w:rPr>
          <w:delText>O</w:delText>
        </w:r>
      </w:del>
      <w:ins w:id="143" w:author="Author">
        <w:r w:rsidR="001D286B">
          <w:rPr>
            <w:lang w:val="en-GB"/>
          </w:rPr>
          <w:t>I</w:t>
        </w:r>
      </w:ins>
      <w:r w:rsidRPr="005E3623">
        <w:rPr>
          <w:lang w:val="en-GB"/>
        </w:rPr>
        <w:t>n mobile devices</w:t>
      </w:r>
      <w:ins w:id="144" w:author="Author">
        <w:r w:rsidR="001D286B">
          <w:rPr>
            <w:lang w:val="en-GB"/>
          </w:rPr>
          <w:t>,</w:t>
        </w:r>
      </w:ins>
      <w:r w:rsidRPr="005E3623">
        <w:rPr>
          <w:lang w:val="en-GB"/>
        </w:rPr>
        <w:t xml:space="preserve"> ASR is becoming more attract</w:t>
      </w:r>
      <w:ins w:id="145" w:author="Author">
        <w:r w:rsidR="001D286B">
          <w:rPr>
            <w:lang w:val="en-GB"/>
          </w:rPr>
          <w:t>ive</w:t>
        </w:r>
      </w:ins>
      <w:del w:id="146" w:author="Author">
        <w:r w:rsidRPr="005E3623" w:rsidDel="001D286B">
          <w:rPr>
            <w:lang w:val="en-GB"/>
          </w:rPr>
          <w:delText>ed</w:delText>
        </w:r>
      </w:del>
      <w:r w:rsidRPr="005E3623">
        <w:rPr>
          <w:lang w:val="en-GB"/>
        </w:rPr>
        <w:t xml:space="preserve">. It is used by different </w:t>
      </w:r>
      <w:ins w:id="147" w:author="Author">
        <w:r w:rsidR="001D286B">
          <w:rPr>
            <w:lang w:val="en-GB"/>
          </w:rPr>
          <w:t xml:space="preserve">kinds of </w:t>
        </w:r>
      </w:ins>
      <w:r w:rsidRPr="005E3623">
        <w:rPr>
          <w:lang w:val="en-GB"/>
        </w:rPr>
        <w:t>speech recognition software like Siri, Cortana</w:t>
      </w:r>
      <w:ins w:id="148" w:author="Author">
        <w:r w:rsidR="00EB77DB">
          <w:rPr>
            <w:lang w:val="en-GB"/>
          </w:rPr>
          <w:t>,</w:t>
        </w:r>
      </w:ins>
      <w:r w:rsidRPr="005E3623">
        <w:rPr>
          <w:lang w:val="en-GB"/>
        </w:rPr>
        <w:t xml:space="preserve"> or Alexa. Mobile devices are very energy sensitive</w:t>
      </w:r>
      <w:ins w:id="149" w:author="Author">
        <w:r w:rsidR="00EB77DB">
          <w:rPr>
            <w:lang w:val="en-GB"/>
          </w:rPr>
          <w:t>; hence,</w:t>
        </w:r>
      </w:ins>
      <w:r w:rsidRPr="005E3623">
        <w:rPr>
          <w:lang w:val="en-GB"/>
        </w:rPr>
        <w:t xml:space="preserve"> </w:t>
      </w:r>
      <w:del w:id="150" w:author="Author">
        <w:r w:rsidRPr="005E3623" w:rsidDel="00EB77DB">
          <w:rPr>
            <w:lang w:val="en-GB"/>
          </w:rPr>
          <w:delText xml:space="preserve">so </w:delText>
        </w:r>
      </w:del>
      <w:r w:rsidRPr="005E3623">
        <w:rPr>
          <w:lang w:val="en-GB"/>
        </w:rPr>
        <w:t xml:space="preserve">the ASR has to </w:t>
      </w:r>
      <w:del w:id="151" w:author="Author">
        <w:r w:rsidRPr="005E3623" w:rsidDel="00EB77DB">
          <w:rPr>
            <w:lang w:val="en-GB"/>
          </w:rPr>
          <w:delText xml:space="preserve">be </w:delText>
        </w:r>
      </w:del>
      <w:ins w:id="152" w:author="Author">
        <w:r w:rsidR="00EB77DB">
          <w:rPr>
            <w:lang w:val="en-GB"/>
          </w:rPr>
          <w:t xml:space="preserve">consume </w:t>
        </w:r>
      </w:ins>
      <w:r w:rsidRPr="005E3623">
        <w:rPr>
          <w:lang w:val="en-GB"/>
        </w:rPr>
        <w:t>less power</w:t>
      </w:r>
      <w:del w:id="153" w:author="Author">
        <w:r w:rsidRPr="005E3623" w:rsidDel="00EB77DB">
          <w:rPr>
            <w:lang w:val="en-GB"/>
          </w:rPr>
          <w:delText xml:space="preserve"> consuming</w:delText>
        </w:r>
      </w:del>
      <w:r w:rsidRPr="005E3623">
        <w:rPr>
          <w:lang w:val="en-GB"/>
        </w:rPr>
        <w:t xml:space="preserve"> and </w:t>
      </w:r>
      <w:ins w:id="154" w:author="Author">
        <w:r w:rsidR="00EB77DB">
          <w:rPr>
            <w:lang w:val="en-GB"/>
          </w:rPr>
          <w:t xml:space="preserve">be </w:t>
        </w:r>
      </w:ins>
      <w:r w:rsidRPr="005E3623">
        <w:rPr>
          <w:lang w:val="en-GB"/>
        </w:rPr>
        <w:t>efficient. An approach to create a power</w:t>
      </w:r>
      <w:ins w:id="155" w:author="Author">
        <w:r w:rsidR="00EB77DB">
          <w:rPr>
            <w:lang w:val="en-GB"/>
          </w:rPr>
          <w:t>-</w:t>
        </w:r>
      </w:ins>
      <w:del w:id="156" w:author="Author">
        <w:r w:rsidRPr="005E3623" w:rsidDel="00EB77DB">
          <w:rPr>
            <w:lang w:val="en-GB"/>
          </w:rPr>
          <w:delText xml:space="preserve"> </w:delText>
        </w:r>
      </w:del>
      <w:r w:rsidRPr="005E3623">
        <w:rPr>
          <w:lang w:val="en-GB"/>
        </w:rPr>
        <w:t>saving solution for ASR is described in the paper [13] where the authors use the GPU from the mobile device to determine a low power ASR. In addition</w:t>
      </w:r>
      <w:ins w:id="157" w:author="Author">
        <w:r w:rsidR="00EB77DB">
          <w:rPr>
            <w:lang w:val="en-GB"/>
          </w:rPr>
          <w:t>,</w:t>
        </w:r>
      </w:ins>
      <w:r w:rsidRPr="005E3623">
        <w:rPr>
          <w:lang w:val="en-GB"/>
        </w:rPr>
        <w:t xml:space="preserve"> the </w:t>
      </w:r>
      <w:ins w:id="158" w:author="Author">
        <w:r w:rsidR="00394C80">
          <w:rPr>
            <w:lang w:val="en-GB"/>
          </w:rPr>
          <w:t>V</w:t>
        </w:r>
      </w:ins>
      <w:del w:id="159" w:author="Author">
        <w:r w:rsidRPr="005E3623" w:rsidDel="00394C80">
          <w:rPr>
            <w:lang w:val="en-GB"/>
          </w:rPr>
          <w:delText>v</w:delText>
        </w:r>
      </w:del>
      <w:r w:rsidRPr="005E3623">
        <w:rPr>
          <w:lang w:val="en-GB"/>
        </w:rPr>
        <w:t xml:space="preserve">iterbi algorithm finds some use cases in large state sequence problems occurring in bioinformatics. </w:t>
      </w:r>
      <w:commentRangeStart w:id="160"/>
      <w:r w:rsidRPr="005E3623">
        <w:rPr>
          <w:lang w:val="en-GB"/>
        </w:rPr>
        <w:t>J</w:t>
      </w:r>
      <w:ins w:id="161" w:author="Author">
        <w:r w:rsidR="0055031B">
          <w:rPr>
            <w:lang w:val="en-GB"/>
          </w:rPr>
          <w:t>a</w:t>
        </w:r>
      </w:ins>
      <w:r w:rsidRPr="005E3623">
        <w:rPr>
          <w:lang w:val="en-GB"/>
        </w:rPr>
        <w:t>son</w:t>
      </w:r>
      <w:commentRangeEnd w:id="160"/>
      <w:r w:rsidR="0055031B">
        <w:rPr>
          <w:rStyle w:val="CommentReference"/>
        </w:rPr>
        <w:commentReference w:id="160"/>
      </w:r>
      <w:r w:rsidRPr="005E3623">
        <w:rPr>
          <w:lang w:val="en-GB"/>
        </w:rPr>
        <w:t xml:space="preserve"> Bobbin describes in his paper an incremental approach of the </w:t>
      </w:r>
      <w:del w:id="162" w:author="Author">
        <w:r w:rsidRPr="005E3623" w:rsidDel="00AF26F6">
          <w:rPr>
            <w:lang w:val="en-GB"/>
          </w:rPr>
          <w:delText>v</w:delText>
        </w:r>
      </w:del>
      <w:ins w:id="163" w:author="Author">
        <w:r w:rsidR="00AF26F6">
          <w:rPr>
            <w:lang w:val="en-GB"/>
          </w:rPr>
          <w:t>V</w:t>
        </w:r>
      </w:ins>
      <w:r w:rsidRPr="005E3623">
        <w:rPr>
          <w:lang w:val="en-GB"/>
        </w:rPr>
        <w:t xml:space="preserve">iterbi algorithm for solving large state problems. The incremental version of the </w:t>
      </w:r>
      <w:del w:id="164" w:author="Author">
        <w:r w:rsidRPr="005E3623" w:rsidDel="00394C80">
          <w:rPr>
            <w:lang w:val="en-GB"/>
          </w:rPr>
          <w:delText>v</w:delText>
        </w:r>
      </w:del>
      <w:ins w:id="165" w:author="Author">
        <w:r w:rsidR="00394C80">
          <w:rPr>
            <w:lang w:val="en-GB"/>
          </w:rPr>
          <w:t>Vi</w:t>
        </w:r>
      </w:ins>
      <w:del w:id="166" w:author="Author">
        <w:r w:rsidRPr="005E3623" w:rsidDel="00394C80">
          <w:rPr>
            <w:lang w:val="en-GB"/>
          </w:rPr>
          <w:delText>i</w:delText>
        </w:r>
      </w:del>
      <w:r w:rsidRPr="005E3623">
        <w:rPr>
          <w:lang w:val="en-GB"/>
        </w:rPr>
        <w:t xml:space="preserve">terbi algorithm reduces the memory usage of the long state sequences [4]. Another use case for the </w:t>
      </w:r>
      <w:ins w:id="167" w:author="Author">
        <w:r w:rsidR="00394C80">
          <w:rPr>
            <w:lang w:val="en-GB"/>
          </w:rPr>
          <w:t>V</w:t>
        </w:r>
      </w:ins>
      <w:del w:id="168" w:author="Author">
        <w:r w:rsidRPr="005E3623" w:rsidDel="00394C80">
          <w:rPr>
            <w:lang w:val="en-GB"/>
          </w:rPr>
          <w:delText>v</w:delText>
        </w:r>
      </w:del>
      <w:r w:rsidRPr="005E3623">
        <w:rPr>
          <w:lang w:val="en-GB"/>
        </w:rPr>
        <w:t xml:space="preserve">iterbi algorithm is presented in the paper </w:t>
      </w:r>
      <w:del w:id="169" w:author="Author">
        <w:r w:rsidRPr="005E3623" w:rsidDel="00E83262">
          <w:rPr>
            <w:lang w:val="en-GB"/>
          </w:rPr>
          <w:delText xml:space="preserve">from </w:delText>
        </w:r>
      </w:del>
      <w:ins w:id="170" w:author="Author">
        <w:r w:rsidR="00E83262">
          <w:rPr>
            <w:lang w:val="en-GB"/>
          </w:rPr>
          <w:t>by</w:t>
        </w:r>
        <w:r w:rsidR="00E83262" w:rsidRPr="005E3623">
          <w:rPr>
            <w:lang w:val="en-GB"/>
          </w:rPr>
          <w:t xml:space="preserve"> </w:t>
        </w:r>
      </w:ins>
      <w:r w:rsidRPr="005E3623">
        <w:rPr>
          <w:lang w:val="en-GB"/>
        </w:rPr>
        <w:t>Yuan, Illindala</w:t>
      </w:r>
      <w:ins w:id="171" w:author="Author">
        <w:r w:rsidR="0055031B">
          <w:rPr>
            <w:lang w:val="en-GB"/>
          </w:rPr>
          <w:t>,</w:t>
        </w:r>
      </w:ins>
      <w:r w:rsidRPr="005E3623">
        <w:rPr>
          <w:lang w:val="en-GB"/>
        </w:rPr>
        <w:t xml:space="preserve"> and Khalsa</w:t>
      </w:r>
      <w:ins w:id="172" w:author="Author">
        <w:r w:rsidR="0055031B">
          <w:rPr>
            <w:lang w:val="en-GB"/>
          </w:rPr>
          <w:t>,</w:t>
        </w:r>
      </w:ins>
      <w:r w:rsidRPr="005E3623">
        <w:rPr>
          <w:lang w:val="en-GB"/>
        </w:rPr>
        <w:t xml:space="preserve"> where they present a modified </w:t>
      </w:r>
      <w:ins w:id="173" w:author="Author">
        <w:r w:rsidR="0086354F">
          <w:rPr>
            <w:lang w:val="en-GB"/>
          </w:rPr>
          <w:t>V</w:t>
        </w:r>
      </w:ins>
      <w:del w:id="174" w:author="Author">
        <w:r w:rsidRPr="005E3623" w:rsidDel="0086354F">
          <w:rPr>
            <w:lang w:val="en-GB"/>
          </w:rPr>
          <w:delText>v</w:delText>
        </w:r>
      </w:del>
      <w:r w:rsidRPr="005E3623">
        <w:rPr>
          <w:lang w:val="en-GB"/>
        </w:rPr>
        <w:t>iterbi algorithm to determine a system restoration strategy to ensure network stability [5]. Some additional papers, which use the same or similar solution approaches for HMM</w:t>
      </w:r>
      <w:ins w:id="175" w:author="Author">
        <w:r w:rsidR="0055031B">
          <w:rPr>
            <w:lang w:val="en-GB"/>
          </w:rPr>
          <w:t>,</w:t>
        </w:r>
      </w:ins>
      <w:r w:rsidRPr="005E3623">
        <w:rPr>
          <w:lang w:val="en-GB"/>
        </w:rPr>
        <w:t xml:space="preserve"> as described above, consist of the following works</w:t>
      </w:r>
      <w:del w:id="176" w:author="Author">
        <w:r w:rsidRPr="005E3623" w:rsidDel="00E83262">
          <w:rPr>
            <w:lang w:val="en-GB"/>
          </w:rPr>
          <w:delText>.</w:delText>
        </w:r>
      </w:del>
      <w:ins w:id="177" w:author="Author">
        <w:r w:rsidR="00E83262">
          <w:rPr>
            <w:lang w:val="en-GB"/>
          </w:rPr>
          <w:t>:</w:t>
        </w:r>
      </w:ins>
      <w:r w:rsidRPr="005E3623">
        <w:rPr>
          <w:lang w:val="en-GB"/>
        </w:rPr>
        <w:t xml:space="preserve"> </w:t>
      </w:r>
      <w:del w:id="178" w:author="Author">
        <w:r w:rsidRPr="005E3623" w:rsidDel="00AE1E6F">
          <w:rPr>
            <w:lang w:val="en-GB"/>
          </w:rPr>
          <w:delText>”</w:delText>
        </w:r>
      </w:del>
      <w:ins w:id="179" w:author="Author">
        <w:r w:rsidR="00AE1E6F">
          <w:rPr>
            <w:lang w:val="en-GB"/>
          </w:rPr>
          <w:t>‘</w:t>
        </w:r>
      </w:ins>
      <w:r w:rsidRPr="005E3623">
        <w:rPr>
          <w:lang w:val="en-GB"/>
        </w:rPr>
        <w:t>On efficient Viterbi decoding for hidden semi-Markov models</w:t>
      </w:r>
      <w:del w:id="180" w:author="Author">
        <w:r w:rsidRPr="005E3623" w:rsidDel="00AE1E6F">
          <w:rPr>
            <w:lang w:val="en-GB"/>
          </w:rPr>
          <w:delText>”</w:delText>
        </w:r>
      </w:del>
      <w:ins w:id="181" w:author="Author">
        <w:r w:rsidR="00AE1E6F">
          <w:rPr>
            <w:lang w:val="en-GB"/>
          </w:rPr>
          <w:t>’</w:t>
        </w:r>
      </w:ins>
      <w:r w:rsidRPr="005E3623">
        <w:rPr>
          <w:lang w:val="en-GB"/>
        </w:rPr>
        <w:t xml:space="preserve"> [11] </w:t>
      </w:r>
      <w:ins w:id="182" w:author="Author">
        <w:r w:rsidR="00AE1E6F">
          <w:rPr>
            <w:lang w:val="en-GB"/>
          </w:rPr>
          <w:t>‘</w:t>
        </w:r>
      </w:ins>
      <w:del w:id="183" w:author="Author">
        <w:r w:rsidRPr="005E3623" w:rsidDel="00AE1E6F">
          <w:rPr>
            <w:lang w:val="en-GB"/>
          </w:rPr>
          <w:delText>”</w:delText>
        </w:r>
      </w:del>
      <w:r w:rsidRPr="005E3623">
        <w:rPr>
          <w:lang w:val="en-GB"/>
        </w:rPr>
        <w:t>presenting algorithms for improved Viterbi decoding for the case of hidden semi-Markov models</w:t>
      </w:r>
      <w:del w:id="184" w:author="Author">
        <w:r w:rsidRPr="005E3623" w:rsidDel="00AE1E6F">
          <w:rPr>
            <w:lang w:val="en-GB"/>
          </w:rPr>
          <w:delText>”</w:delText>
        </w:r>
      </w:del>
      <w:ins w:id="185" w:author="Author">
        <w:r w:rsidR="00AE1E6F">
          <w:rPr>
            <w:lang w:val="en-GB"/>
          </w:rPr>
          <w:t>’</w:t>
        </w:r>
      </w:ins>
      <w:r w:rsidRPr="005E3623">
        <w:rPr>
          <w:lang w:val="en-GB"/>
        </w:rPr>
        <w:t xml:space="preserve"> [11], which focuses on improvements and observations of the efficiency for using the </w:t>
      </w:r>
      <w:del w:id="186" w:author="Author">
        <w:r w:rsidRPr="005E3623" w:rsidDel="0086354F">
          <w:rPr>
            <w:lang w:val="en-GB"/>
          </w:rPr>
          <w:delText>v</w:delText>
        </w:r>
      </w:del>
      <w:ins w:id="187" w:author="Author">
        <w:r w:rsidR="0086354F">
          <w:rPr>
            <w:lang w:val="en-GB"/>
          </w:rPr>
          <w:t>V</w:t>
        </w:r>
      </w:ins>
      <w:r w:rsidRPr="005E3623">
        <w:rPr>
          <w:lang w:val="en-GB"/>
        </w:rPr>
        <w:t xml:space="preserve">iterbi algorithm on </w:t>
      </w:r>
      <w:ins w:id="188" w:author="Author">
        <w:r w:rsidR="00976D6D">
          <w:rPr>
            <w:lang w:val="en-GB"/>
          </w:rPr>
          <w:t>‘</w:t>
        </w:r>
      </w:ins>
      <w:del w:id="189" w:author="Author">
        <w:r w:rsidRPr="005E3623" w:rsidDel="00976D6D">
          <w:rPr>
            <w:lang w:val="en-GB"/>
          </w:rPr>
          <w:delText>”</w:delText>
        </w:r>
      </w:del>
      <w:r w:rsidRPr="005E3623">
        <w:rPr>
          <w:lang w:val="en-GB"/>
        </w:rPr>
        <w:t>fully connected models as well as restrictive topologies and state duration conditions</w:t>
      </w:r>
      <w:ins w:id="190" w:author="Author">
        <w:r w:rsidR="00976D6D">
          <w:rPr>
            <w:lang w:val="en-GB"/>
          </w:rPr>
          <w:t>’</w:t>
        </w:r>
      </w:ins>
      <w:del w:id="191" w:author="Author">
        <w:r w:rsidRPr="005E3623" w:rsidDel="00976D6D">
          <w:rPr>
            <w:lang w:val="en-GB"/>
          </w:rPr>
          <w:delText>”</w:delText>
        </w:r>
      </w:del>
      <w:r w:rsidRPr="005E3623">
        <w:rPr>
          <w:lang w:val="en-GB"/>
        </w:rPr>
        <w:t xml:space="preserve"> [11]. </w:t>
      </w:r>
      <w:del w:id="192" w:author="Author">
        <w:r w:rsidRPr="005E3623" w:rsidDel="00976D6D">
          <w:rPr>
            <w:lang w:val="en-GB"/>
          </w:rPr>
          <w:delText>”</w:delText>
        </w:r>
      </w:del>
      <w:ins w:id="193" w:author="Author">
        <w:r w:rsidR="00976D6D">
          <w:rPr>
            <w:lang w:val="en-GB"/>
          </w:rPr>
          <w:t>‘</w:t>
        </w:r>
      </w:ins>
      <w:r w:rsidRPr="005E3623">
        <w:rPr>
          <w:lang w:val="en-GB"/>
        </w:rPr>
        <w:t>Data analyzing and daily activity learning with hidden Markov model</w:t>
      </w:r>
      <w:ins w:id="194" w:author="Author">
        <w:r w:rsidR="00976D6D">
          <w:rPr>
            <w:lang w:val="en-GB"/>
          </w:rPr>
          <w:t>’</w:t>
        </w:r>
      </w:ins>
      <w:del w:id="195" w:author="Author">
        <w:r w:rsidRPr="005E3623" w:rsidDel="00976D6D">
          <w:rPr>
            <w:lang w:val="en-GB"/>
          </w:rPr>
          <w:delText>”</w:delText>
        </w:r>
      </w:del>
      <w:r w:rsidRPr="005E3623">
        <w:rPr>
          <w:lang w:val="en-GB"/>
        </w:rPr>
        <w:t xml:space="preserve"> [14]</w:t>
      </w:r>
      <w:ins w:id="196" w:author="Author">
        <w:r w:rsidR="00976D6D">
          <w:rPr>
            <w:lang w:val="en-GB"/>
          </w:rPr>
          <w:t>,</w:t>
        </w:r>
      </w:ins>
      <w:r w:rsidRPr="005E3623">
        <w:rPr>
          <w:lang w:val="en-GB"/>
        </w:rPr>
        <w:t xml:space="preserve"> in which the </w:t>
      </w:r>
      <w:del w:id="197" w:author="Author">
        <w:r w:rsidRPr="005E3623" w:rsidDel="0086354F">
          <w:rPr>
            <w:lang w:val="en-GB"/>
          </w:rPr>
          <w:delText>v</w:delText>
        </w:r>
      </w:del>
      <w:ins w:id="198" w:author="Author">
        <w:r w:rsidR="0086354F">
          <w:rPr>
            <w:lang w:val="en-GB"/>
          </w:rPr>
          <w:t>V</w:t>
        </w:r>
      </w:ins>
      <w:r w:rsidRPr="005E3623">
        <w:rPr>
          <w:lang w:val="en-GB"/>
        </w:rPr>
        <w:t xml:space="preserve">iterbi algorithm is used to </w:t>
      </w:r>
      <w:del w:id="199" w:author="Author">
        <w:r w:rsidRPr="005E3623" w:rsidDel="00976D6D">
          <w:rPr>
            <w:lang w:val="en-GB"/>
          </w:rPr>
          <w:delText>”</w:delText>
        </w:r>
      </w:del>
      <w:ins w:id="200" w:author="Author">
        <w:r w:rsidR="00976D6D">
          <w:rPr>
            <w:lang w:val="en-GB"/>
          </w:rPr>
          <w:t>‘</w:t>
        </w:r>
      </w:ins>
      <w:r w:rsidRPr="005E3623">
        <w:rPr>
          <w:lang w:val="en-GB"/>
        </w:rPr>
        <w:t>translate and reduce the raw data to state data. Secondly</w:t>
      </w:r>
      <w:ins w:id="201" w:author="Author">
        <w:r w:rsidR="00E83262">
          <w:rPr>
            <w:lang w:val="en-GB"/>
          </w:rPr>
          <w:t>,</w:t>
        </w:r>
      </w:ins>
      <w:r w:rsidRPr="005E3623">
        <w:rPr>
          <w:lang w:val="en-GB"/>
        </w:rPr>
        <w:t xml:space="preserve"> using </w:t>
      </w:r>
      <w:ins w:id="202" w:author="Author">
        <w:r w:rsidR="00E83262">
          <w:rPr>
            <w:lang w:val="en-GB"/>
          </w:rPr>
          <w:t xml:space="preserve">the </w:t>
        </w:r>
      </w:ins>
      <w:r w:rsidRPr="005E3623">
        <w:rPr>
          <w:lang w:val="en-GB"/>
        </w:rPr>
        <w:t xml:space="preserve">hidden Markov model, forward algorithm, and </w:t>
      </w:r>
      <w:ins w:id="203" w:author="Author">
        <w:r w:rsidR="00E83262">
          <w:rPr>
            <w:lang w:val="en-GB"/>
          </w:rPr>
          <w:t xml:space="preserve">the </w:t>
        </w:r>
      </w:ins>
      <w:r w:rsidRPr="005E3623">
        <w:rPr>
          <w:lang w:val="en-GB"/>
        </w:rPr>
        <w:t xml:space="preserve">Viterbi </w:t>
      </w:r>
      <w:del w:id="204" w:author="Author">
        <w:r w:rsidRPr="005E3623" w:rsidDel="00E83262">
          <w:rPr>
            <w:lang w:val="en-GB"/>
          </w:rPr>
          <w:delText>A</w:delText>
        </w:r>
      </w:del>
      <w:ins w:id="205" w:author="Author">
        <w:r w:rsidR="00E83262">
          <w:rPr>
            <w:lang w:val="en-GB"/>
          </w:rPr>
          <w:t>a</w:t>
        </w:r>
      </w:ins>
      <w:r w:rsidRPr="005E3623">
        <w:rPr>
          <w:lang w:val="en-GB"/>
        </w:rPr>
        <w:t>lgorithm to analyze the data</w:t>
      </w:r>
      <w:ins w:id="206" w:author="Author">
        <w:r w:rsidR="00976D6D">
          <w:rPr>
            <w:lang w:val="en-GB"/>
          </w:rPr>
          <w:t>’</w:t>
        </w:r>
      </w:ins>
      <w:del w:id="207" w:author="Author">
        <w:r w:rsidRPr="005E3623" w:rsidDel="00976D6D">
          <w:rPr>
            <w:lang w:val="en-GB"/>
          </w:rPr>
          <w:delText>”</w:delText>
        </w:r>
      </w:del>
      <w:r w:rsidRPr="005E3623">
        <w:rPr>
          <w:lang w:val="en-GB"/>
        </w:rPr>
        <w:t xml:space="preserve"> [14] for the purpose of </w:t>
      </w:r>
      <w:del w:id="208" w:author="Author">
        <w:r w:rsidRPr="005E3623" w:rsidDel="00976D6D">
          <w:rPr>
            <w:lang w:val="en-GB"/>
          </w:rPr>
          <w:delText>”</w:delText>
        </w:r>
      </w:del>
      <w:ins w:id="209" w:author="Author">
        <w:r w:rsidR="00976D6D">
          <w:rPr>
            <w:lang w:val="en-GB"/>
          </w:rPr>
          <w:t>‘</w:t>
        </w:r>
      </w:ins>
      <w:r w:rsidRPr="005E3623">
        <w:rPr>
          <w:lang w:val="en-GB"/>
        </w:rPr>
        <w:t>observing and analyzing a person’s daily activities</w:t>
      </w:r>
      <w:del w:id="210" w:author="Author">
        <w:r w:rsidRPr="005E3623" w:rsidDel="00976D6D">
          <w:rPr>
            <w:lang w:val="en-GB"/>
          </w:rPr>
          <w:delText>”</w:delText>
        </w:r>
      </w:del>
      <w:ins w:id="211" w:author="Author">
        <w:r w:rsidR="00976D6D">
          <w:rPr>
            <w:lang w:val="en-GB"/>
          </w:rPr>
          <w:t>’</w:t>
        </w:r>
      </w:ins>
      <w:r w:rsidRPr="005E3623">
        <w:rPr>
          <w:lang w:val="en-GB"/>
        </w:rPr>
        <w:t xml:space="preserve"> [14]. </w:t>
      </w:r>
      <w:del w:id="212" w:author="Author">
        <w:r w:rsidRPr="005E3623" w:rsidDel="006D79BD">
          <w:rPr>
            <w:lang w:val="en-GB"/>
          </w:rPr>
          <w:delText>”</w:delText>
        </w:r>
      </w:del>
      <w:ins w:id="213" w:author="Author">
        <w:r w:rsidR="006D79BD">
          <w:rPr>
            <w:lang w:val="en-GB"/>
          </w:rPr>
          <w:t>‘</w:t>
        </w:r>
      </w:ins>
      <w:r w:rsidRPr="005E3623">
        <w:rPr>
          <w:lang w:val="en-GB"/>
        </w:rPr>
        <w:t>Network Anomaly Detection</w:t>
      </w:r>
      <w:ins w:id="214" w:author="Author">
        <w:r w:rsidR="006D79BD">
          <w:rPr>
            <w:lang w:val="en-GB"/>
          </w:rPr>
          <w:t>’</w:t>
        </w:r>
      </w:ins>
      <w:del w:id="215" w:author="Author">
        <w:r w:rsidRPr="005E3623" w:rsidDel="006D79BD">
          <w:rPr>
            <w:lang w:val="en-GB"/>
          </w:rPr>
          <w:delText>”</w:delText>
        </w:r>
      </w:del>
      <w:r w:rsidRPr="005E3623">
        <w:rPr>
          <w:lang w:val="en-GB"/>
        </w:rPr>
        <w:t xml:space="preserve"> [2]</w:t>
      </w:r>
      <w:ins w:id="216" w:author="Author">
        <w:r w:rsidR="006D79BD">
          <w:rPr>
            <w:lang w:val="en-GB"/>
          </w:rPr>
          <w:t>,</w:t>
        </w:r>
      </w:ins>
      <w:r w:rsidRPr="005E3623">
        <w:rPr>
          <w:lang w:val="en-GB"/>
        </w:rPr>
        <w:t xml:space="preserve"> which focuses on </w:t>
      </w:r>
      <w:ins w:id="217" w:author="Author">
        <w:r w:rsidR="006D79BD">
          <w:rPr>
            <w:lang w:val="en-GB"/>
          </w:rPr>
          <w:t>‘</w:t>
        </w:r>
      </w:ins>
      <w:del w:id="218" w:author="Author">
        <w:r w:rsidRPr="005E3623" w:rsidDel="006D79BD">
          <w:rPr>
            <w:lang w:val="en-GB"/>
          </w:rPr>
          <w:delText>”</w:delText>
        </w:r>
      </w:del>
      <w:r w:rsidRPr="005E3623">
        <w:rPr>
          <w:lang w:val="en-GB"/>
        </w:rPr>
        <w:t>a new approach using Two-dimensional Hidden Markov Model (HMM) based Viterbi algorithm</w:t>
      </w:r>
      <w:ins w:id="219" w:author="Author">
        <w:r w:rsidR="003C0E79">
          <w:rPr>
            <w:lang w:val="en-GB"/>
          </w:rPr>
          <w:t>’</w:t>
        </w:r>
      </w:ins>
      <w:del w:id="220" w:author="Author">
        <w:r w:rsidRPr="005E3623" w:rsidDel="003C0E79">
          <w:rPr>
            <w:lang w:val="en-GB"/>
          </w:rPr>
          <w:delText>”</w:delText>
        </w:r>
      </w:del>
      <w:r w:rsidRPr="005E3623">
        <w:rPr>
          <w:lang w:val="en-GB"/>
        </w:rPr>
        <w:t xml:space="preserve"> [2]</w:t>
      </w:r>
      <w:ins w:id="221" w:author="Author">
        <w:r w:rsidR="003C0E79">
          <w:rPr>
            <w:lang w:val="en-GB"/>
          </w:rPr>
          <w:t>,</w:t>
        </w:r>
      </w:ins>
      <w:r w:rsidRPr="005E3623">
        <w:rPr>
          <w:lang w:val="en-GB"/>
        </w:rPr>
        <w:t xml:space="preserve"> </w:t>
      </w:r>
      <w:del w:id="222" w:author="Author">
        <w:r w:rsidRPr="005E3623" w:rsidDel="003C0E79">
          <w:rPr>
            <w:lang w:val="en-GB"/>
          </w:rPr>
          <w:delText xml:space="preserve">that </w:delText>
        </w:r>
      </w:del>
      <w:r w:rsidRPr="005E3623">
        <w:rPr>
          <w:lang w:val="en-GB"/>
        </w:rPr>
        <w:t xml:space="preserve">aims to </w:t>
      </w:r>
      <w:del w:id="223" w:author="Author">
        <w:r w:rsidRPr="005E3623" w:rsidDel="003C0E79">
          <w:rPr>
            <w:lang w:val="en-GB"/>
          </w:rPr>
          <w:delText>”</w:delText>
        </w:r>
      </w:del>
      <w:ins w:id="224" w:author="Author">
        <w:r w:rsidR="003C0E79">
          <w:rPr>
            <w:lang w:val="en-GB"/>
          </w:rPr>
          <w:t>‘</w:t>
        </w:r>
      </w:ins>
      <w:r w:rsidRPr="005E3623">
        <w:rPr>
          <w:lang w:val="en-GB"/>
        </w:rPr>
        <w:t>detect anomalous behaviors but also identify</w:t>
      </w:r>
      <w:del w:id="225" w:author="Author">
        <w:r w:rsidRPr="005E3623" w:rsidDel="00C326AC">
          <w:rPr>
            <w:lang w:val="en-GB"/>
          </w:rPr>
          <w:delText>ing</w:delText>
        </w:r>
      </w:del>
      <w:r w:rsidRPr="005E3623">
        <w:rPr>
          <w:lang w:val="en-GB"/>
        </w:rPr>
        <w:t xml:space="preserve"> the </w:t>
      </w:r>
      <w:del w:id="226" w:author="Author">
        <w:r w:rsidRPr="005E3623" w:rsidDel="00C326AC">
          <w:rPr>
            <w:lang w:val="en-GB"/>
          </w:rPr>
          <w:delText>I</w:delText>
        </w:r>
      </w:del>
      <w:ins w:id="227" w:author="Author">
        <w:r w:rsidR="00C326AC">
          <w:rPr>
            <w:lang w:val="en-GB"/>
          </w:rPr>
          <w:t>i</w:t>
        </w:r>
      </w:ins>
      <w:r w:rsidRPr="005E3623">
        <w:rPr>
          <w:lang w:val="en-GB"/>
        </w:rPr>
        <w:t>ntention behind them</w:t>
      </w:r>
      <w:del w:id="228" w:author="Author">
        <w:r w:rsidRPr="005E3623" w:rsidDel="003C0E79">
          <w:rPr>
            <w:lang w:val="en-GB"/>
          </w:rPr>
          <w:delText>”</w:delText>
        </w:r>
      </w:del>
      <w:ins w:id="229" w:author="Author">
        <w:r w:rsidR="003C0E79">
          <w:rPr>
            <w:lang w:val="en-GB"/>
          </w:rPr>
          <w:t>’</w:t>
        </w:r>
      </w:ins>
      <w:r w:rsidRPr="005E3623">
        <w:rPr>
          <w:lang w:val="en-GB"/>
        </w:rPr>
        <w:t xml:space="preserve"> [2]. Lastly</w:t>
      </w:r>
      <w:ins w:id="230" w:author="Author">
        <w:r w:rsidR="003C0E79">
          <w:rPr>
            <w:lang w:val="en-GB"/>
          </w:rPr>
          <w:t>,</w:t>
        </w:r>
      </w:ins>
      <w:r w:rsidRPr="005E3623">
        <w:rPr>
          <w:lang w:val="en-GB"/>
        </w:rPr>
        <w:t xml:space="preserve"> </w:t>
      </w:r>
      <w:del w:id="231" w:author="Author">
        <w:r w:rsidRPr="005E3623" w:rsidDel="003C0E79">
          <w:rPr>
            <w:lang w:val="en-GB"/>
          </w:rPr>
          <w:delText>”</w:delText>
        </w:r>
      </w:del>
      <w:ins w:id="232" w:author="Author">
        <w:r w:rsidR="003C0E79">
          <w:rPr>
            <w:lang w:val="en-GB"/>
          </w:rPr>
          <w:t>‘</w:t>
        </w:r>
      </w:ins>
      <w:r w:rsidRPr="005E3623">
        <w:rPr>
          <w:lang w:val="en-GB"/>
        </w:rPr>
        <w:t>Efficient computation of the hidden Markov model entropy for a given observation sequence</w:t>
      </w:r>
      <w:ins w:id="233" w:author="Author">
        <w:r w:rsidR="003C0E79">
          <w:rPr>
            <w:lang w:val="en-GB"/>
          </w:rPr>
          <w:t>’</w:t>
        </w:r>
      </w:ins>
      <w:del w:id="234" w:author="Author">
        <w:r w:rsidRPr="005E3623" w:rsidDel="003C0E79">
          <w:rPr>
            <w:lang w:val="en-GB"/>
          </w:rPr>
          <w:delText>”</w:delText>
        </w:r>
      </w:del>
      <w:r w:rsidRPr="005E3623">
        <w:rPr>
          <w:lang w:val="en-GB"/>
        </w:rPr>
        <w:t xml:space="preserve"> [6]</w:t>
      </w:r>
      <w:ins w:id="235" w:author="Author">
        <w:r w:rsidR="003C0E79">
          <w:rPr>
            <w:lang w:val="en-GB"/>
          </w:rPr>
          <w:t>,</w:t>
        </w:r>
      </w:ins>
      <w:r w:rsidRPr="005E3623">
        <w:rPr>
          <w:lang w:val="en-GB"/>
        </w:rPr>
        <w:t xml:space="preserve"> which describes an implementation of the </w:t>
      </w:r>
      <w:ins w:id="236" w:author="Author">
        <w:r w:rsidR="0086354F">
          <w:rPr>
            <w:lang w:val="en-GB"/>
          </w:rPr>
          <w:t>V</w:t>
        </w:r>
      </w:ins>
      <w:del w:id="237" w:author="Author">
        <w:r w:rsidRPr="005E3623" w:rsidDel="0086354F">
          <w:rPr>
            <w:lang w:val="en-GB"/>
          </w:rPr>
          <w:delText>v</w:delText>
        </w:r>
      </w:del>
      <w:r w:rsidRPr="005E3623">
        <w:rPr>
          <w:lang w:val="en-GB"/>
        </w:rPr>
        <w:t>iterbi algorithm</w:t>
      </w:r>
      <w:ins w:id="238" w:author="Author">
        <w:r w:rsidR="003C0E79">
          <w:rPr>
            <w:lang w:val="en-GB"/>
          </w:rPr>
          <w:t xml:space="preserve"> which </w:t>
        </w:r>
      </w:ins>
      <w:del w:id="239" w:author="Author">
        <w:r w:rsidRPr="005E3623" w:rsidDel="003C0E79">
          <w:rPr>
            <w:lang w:val="en-GB"/>
          </w:rPr>
          <w:delText xml:space="preserve"> that ”</w:delText>
        </w:r>
      </w:del>
      <w:ins w:id="240" w:author="Author">
        <w:r w:rsidR="003C0E79">
          <w:rPr>
            <w:lang w:val="en-GB"/>
          </w:rPr>
          <w:t>‘</w:t>
        </w:r>
      </w:ins>
      <w:r w:rsidRPr="005E3623">
        <w:rPr>
          <w:lang w:val="en-GB"/>
        </w:rPr>
        <w:t>is based on a trellis structure resembling that of the Viterbi algorithm, and permits the efficient computation of the entropy with a complexity linear in the number of observations</w:t>
      </w:r>
      <w:ins w:id="241" w:author="Author">
        <w:r w:rsidR="003C0E79">
          <w:rPr>
            <w:lang w:val="en-GB"/>
          </w:rPr>
          <w:t>’</w:t>
        </w:r>
      </w:ins>
      <w:del w:id="242" w:author="Author">
        <w:r w:rsidRPr="005E3623" w:rsidDel="003C0E79">
          <w:rPr>
            <w:lang w:val="en-GB"/>
          </w:rPr>
          <w:delText>”</w:delText>
        </w:r>
      </w:del>
      <w:r w:rsidRPr="005E3623">
        <w:rPr>
          <w:lang w:val="en-GB"/>
        </w:rPr>
        <w:t xml:space="preserve"> [6]. </w:t>
      </w:r>
    </w:p>
    <w:p w14:paraId="24702EFF" w14:textId="77777777" w:rsidR="008E3D61" w:rsidRPr="005E3623" w:rsidRDefault="008E3D61" w:rsidP="008E3D61">
      <w:pPr>
        <w:pStyle w:val="ListParagraph"/>
        <w:numPr>
          <w:ilvl w:val="0"/>
          <w:numId w:val="1"/>
        </w:numPr>
        <w:rPr>
          <w:b/>
          <w:bCs/>
          <w:lang w:val="en-GB"/>
        </w:rPr>
      </w:pPr>
      <w:r w:rsidRPr="005E3623">
        <w:rPr>
          <w:b/>
          <w:bCs/>
          <w:lang w:val="en-GB"/>
        </w:rPr>
        <w:t xml:space="preserve">PROBLEM </w:t>
      </w:r>
    </w:p>
    <w:p w14:paraId="7EC7B132" w14:textId="5A9D9A53" w:rsidR="008E3D61" w:rsidRPr="005E3623" w:rsidRDefault="008E3D61" w:rsidP="008E3D61">
      <w:pPr>
        <w:rPr>
          <w:lang w:val="en-GB"/>
        </w:rPr>
      </w:pPr>
      <w:r w:rsidRPr="005E3623">
        <w:rPr>
          <w:lang w:val="en-GB"/>
        </w:rPr>
        <w:t>This section describes the specification of the problem that the Viterbi algorithm tries to solve. Furthermore, to analy</w:t>
      </w:r>
      <w:ins w:id="243" w:author="Author">
        <w:r w:rsidR="00446FBC">
          <w:rPr>
            <w:lang w:val="en-GB"/>
          </w:rPr>
          <w:t>s</w:t>
        </w:r>
      </w:ins>
      <w:del w:id="244" w:author="Author">
        <w:r w:rsidRPr="005E3623" w:rsidDel="00446FBC">
          <w:rPr>
            <w:lang w:val="en-GB"/>
          </w:rPr>
          <w:delText>z</w:delText>
        </w:r>
      </w:del>
      <w:r w:rsidRPr="005E3623">
        <w:rPr>
          <w:lang w:val="en-GB"/>
        </w:rPr>
        <w:t>e the problem, a test sequence will be defined. The algorithm gets as input a Hidden Markov 3 Model (HMM)</w:t>
      </w:r>
      <w:ins w:id="245" w:author="Author">
        <w:r w:rsidR="00446FBC">
          <w:rPr>
            <w:lang w:val="en-GB"/>
          </w:rPr>
          <w:t>,</w:t>
        </w:r>
      </w:ins>
      <w:r w:rsidRPr="005E3623">
        <w:rPr>
          <w:lang w:val="en-GB"/>
        </w:rPr>
        <w:t xml:space="preserve"> which is model</w:t>
      </w:r>
      <w:ins w:id="246" w:author="Author">
        <w:r w:rsidR="00446FBC">
          <w:rPr>
            <w:lang w:val="en-GB"/>
          </w:rPr>
          <w:t>l</w:t>
        </w:r>
      </w:ins>
      <w:r w:rsidRPr="005E3623">
        <w:rPr>
          <w:lang w:val="en-GB"/>
        </w:rPr>
        <w:t>ed as a Markov</w:t>
      </w:r>
      <w:ins w:id="247" w:author="Author">
        <w:r w:rsidR="00A761D4">
          <w:rPr>
            <w:lang w:val="en-GB"/>
          </w:rPr>
          <w:t xml:space="preserve"> </w:t>
        </w:r>
        <w:del w:id="248" w:author="Author">
          <w:r w:rsidR="00C42D4E" w:rsidDel="00A761D4">
            <w:rPr>
              <w:lang w:val="en-GB"/>
            </w:rPr>
            <w:delText>-</w:delText>
          </w:r>
        </w:del>
      </w:ins>
      <w:r w:rsidRPr="005E3623">
        <w:rPr>
          <w:lang w:val="en-GB"/>
        </w:rPr>
        <w:t>chain</w:t>
      </w:r>
      <w:ins w:id="249" w:author="Author">
        <w:r w:rsidR="00446FBC">
          <w:rPr>
            <w:lang w:val="en-GB"/>
          </w:rPr>
          <w:t>,</w:t>
        </w:r>
      </w:ins>
      <w:r w:rsidRPr="005E3623">
        <w:rPr>
          <w:lang w:val="en-GB"/>
        </w:rPr>
        <w:t xml:space="preserve"> where the states are unobservable (hidden) and</w:t>
      </w:r>
      <w:ins w:id="250" w:author="Author">
        <w:r w:rsidR="00446FBC">
          <w:rPr>
            <w:lang w:val="en-GB"/>
          </w:rPr>
          <w:t>,</w:t>
        </w:r>
      </w:ins>
      <w:r w:rsidRPr="005E3623">
        <w:rPr>
          <w:lang w:val="en-GB"/>
        </w:rPr>
        <w:t xml:space="preserve"> </w:t>
      </w:r>
      <w:ins w:id="251" w:author="Author">
        <w:r w:rsidR="00446FBC">
          <w:rPr>
            <w:lang w:val="en-GB"/>
          </w:rPr>
          <w:t xml:space="preserve">so, </w:t>
        </w:r>
      </w:ins>
      <w:del w:id="252" w:author="Author">
        <w:r w:rsidRPr="005E3623" w:rsidDel="00446FBC">
          <w:rPr>
            <w:lang w:val="en-GB"/>
          </w:rPr>
          <w:delText xml:space="preserve">thus </w:delText>
        </w:r>
      </w:del>
      <w:r w:rsidRPr="005E3623">
        <w:rPr>
          <w:lang w:val="en-GB"/>
        </w:rPr>
        <w:t>they are unknown []. However, the output or otherwise observation or emission at each time is visible</w:t>
      </w:r>
      <w:ins w:id="253" w:author="Author">
        <w:r w:rsidR="00446FBC">
          <w:rPr>
            <w:lang w:val="en-GB"/>
          </w:rPr>
          <w:t>,</w:t>
        </w:r>
      </w:ins>
      <w:r w:rsidRPr="005E3623">
        <w:rPr>
          <w:lang w:val="en-GB"/>
        </w:rPr>
        <w:t xml:space="preserve"> and gives </w:t>
      </w:r>
      <w:del w:id="254" w:author="Author">
        <w:r w:rsidRPr="005E3623" w:rsidDel="00446FBC">
          <w:rPr>
            <w:lang w:val="en-GB"/>
          </w:rPr>
          <w:delText xml:space="preserve">a </w:delText>
        </w:r>
      </w:del>
      <w:r w:rsidRPr="005E3623">
        <w:rPr>
          <w:lang w:val="en-GB"/>
        </w:rPr>
        <w:t xml:space="preserve">stochastically </w:t>
      </w:r>
      <w:ins w:id="255" w:author="Author">
        <w:r w:rsidR="00446FBC" w:rsidRPr="005E3623">
          <w:rPr>
            <w:lang w:val="en-GB"/>
          </w:rPr>
          <w:t xml:space="preserve">a </w:t>
        </w:r>
      </w:ins>
      <w:r w:rsidRPr="005E3623">
        <w:rPr>
          <w:lang w:val="en-GB"/>
        </w:rPr>
        <w:t>hint of the hidden state. A possible transition from one state to another is given by a transition probability. The characteristic of a transition is that the transition probability from one state to the next depends only on the present state (Markov Assumption)</w:t>
      </w:r>
      <w:ins w:id="256" w:author="Author">
        <w:r w:rsidR="003F12DE">
          <w:rPr>
            <w:lang w:val="en-GB"/>
          </w:rPr>
          <w:t xml:space="preserve"> </w:t>
        </w:r>
      </w:ins>
      <w:r w:rsidRPr="005E3623">
        <w:rPr>
          <w:lang w:val="en-GB"/>
        </w:rPr>
        <w:t xml:space="preserve">[]. </w:t>
      </w:r>
    </w:p>
    <w:p w14:paraId="4DE5C3B9" w14:textId="77777777" w:rsidR="008E3D61" w:rsidRPr="005E3623" w:rsidRDefault="008E3D61" w:rsidP="008E3D61">
      <w:pPr>
        <w:rPr>
          <w:lang w:val="en-GB"/>
        </w:rPr>
      </w:pPr>
      <w:proofErr w:type="gramStart"/>
      <w:r w:rsidRPr="005E3623">
        <w:rPr>
          <w:lang w:val="en-GB"/>
        </w:rPr>
        <w:t>P(</w:t>
      </w:r>
      <w:proofErr w:type="gramEnd"/>
      <w:r w:rsidRPr="005E3623">
        <w:rPr>
          <w:lang w:val="en-GB"/>
        </w:rPr>
        <w:t>si |) = P(si |si−1)</w:t>
      </w:r>
      <w:del w:id="257" w:author="Author">
        <w:r w:rsidRPr="005E3623" w:rsidDel="00E80D32">
          <w:rPr>
            <w:lang w:val="en-GB"/>
          </w:rPr>
          <w:delText xml:space="preserve">  </w:delText>
        </w:r>
      </w:del>
    </w:p>
    <w:p w14:paraId="02927417" w14:textId="4A161976" w:rsidR="008E3D61" w:rsidRPr="005E3623" w:rsidRDefault="008E3D61" w:rsidP="008E3D61">
      <w:pPr>
        <w:rPr>
          <w:lang w:val="en-GB"/>
        </w:rPr>
      </w:pPr>
      <w:r w:rsidRPr="005E3623">
        <w:rPr>
          <w:lang w:val="en-GB"/>
        </w:rPr>
        <w:t>Figure 1 shows an example of a</w:t>
      </w:r>
      <w:ins w:id="258" w:author="Author">
        <w:r w:rsidR="00B167FA">
          <w:rPr>
            <w:lang w:val="en-GB"/>
          </w:rPr>
          <w:t>n</w:t>
        </w:r>
      </w:ins>
      <w:r w:rsidRPr="005E3623">
        <w:rPr>
          <w:lang w:val="en-GB"/>
        </w:rPr>
        <w:t xml:space="preserve"> HMM that illustrate</w:t>
      </w:r>
      <w:ins w:id="259" w:author="Author">
        <w:r w:rsidR="003F12DE">
          <w:rPr>
            <w:lang w:val="en-GB"/>
          </w:rPr>
          <w:t>s</w:t>
        </w:r>
      </w:ins>
      <w:r w:rsidRPr="005E3623">
        <w:rPr>
          <w:lang w:val="en-GB"/>
        </w:rPr>
        <w:t xml:space="preserve"> the transition between observed and hidden states. </w:t>
      </w:r>
    </w:p>
    <w:p w14:paraId="477C4EB4" w14:textId="77777777" w:rsidR="008E3D61" w:rsidRPr="005E3623" w:rsidRDefault="008E3D61" w:rsidP="008E3D61">
      <w:pPr>
        <w:rPr>
          <w:i/>
          <w:iCs/>
          <w:lang w:val="en-GB"/>
        </w:rPr>
      </w:pPr>
      <w:r w:rsidRPr="005E3623">
        <w:rPr>
          <w:i/>
          <w:iCs/>
          <w:lang w:val="en-GB"/>
        </w:rPr>
        <w:t>Fig. 1: Hidden Markov Model with observed states []</w:t>
      </w:r>
    </w:p>
    <w:p w14:paraId="06E419A7" w14:textId="397DFB60" w:rsidR="008E3D61" w:rsidRPr="005E3623" w:rsidRDefault="008E3D61" w:rsidP="008E3D61">
      <w:pPr>
        <w:rPr>
          <w:lang w:val="en-GB"/>
        </w:rPr>
      </w:pPr>
      <w:del w:id="260" w:author="Author">
        <w:r w:rsidRPr="005E3623" w:rsidDel="00C42D4E">
          <w:rPr>
            <w:lang w:val="en-GB"/>
          </w:rPr>
          <w:lastRenderedPageBreak/>
          <w:delText xml:space="preserve"> </w:delText>
        </w:r>
      </w:del>
      <w:r w:rsidRPr="005E3623">
        <w:rPr>
          <w:lang w:val="en-GB"/>
        </w:rPr>
        <w:t>In this case</w:t>
      </w:r>
      <w:ins w:id="261" w:author="Author">
        <w:r w:rsidR="00C42D4E">
          <w:rPr>
            <w:lang w:val="en-GB"/>
          </w:rPr>
          <w:t>,</w:t>
        </w:r>
      </w:ins>
      <w:r w:rsidRPr="005E3623">
        <w:rPr>
          <w:lang w:val="en-GB"/>
        </w:rPr>
        <w:t xml:space="preserve"> the HMM has a state space S = {s1, s2, ..sN }, an observation space O = {o1, o2, ..oK}, a transition matrix A of size N×N</w:t>
      </w:r>
      <w:ins w:id="262" w:author="Author">
        <w:r w:rsidR="00C42D4E">
          <w:rPr>
            <w:lang w:val="en-GB"/>
          </w:rPr>
          <w:t>,</w:t>
        </w:r>
      </w:ins>
      <w:r w:rsidRPr="005E3623">
        <w:rPr>
          <w:lang w:val="en-GB"/>
        </w:rPr>
        <w:t xml:space="preserve"> where Aij is the transition probability from state ai to state aj</w:t>
      </w:r>
      <w:del w:id="263" w:author="Author">
        <w:r w:rsidRPr="005E3623" w:rsidDel="00C42D4E">
          <w:rPr>
            <w:lang w:val="en-GB"/>
          </w:rPr>
          <w:delText xml:space="preserve"> </w:delText>
        </w:r>
      </w:del>
      <w:r w:rsidRPr="005E3623">
        <w:rPr>
          <w:lang w:val="en-GB"/>
        </w:rPr>
        <w:t>, an emission matrix B of size N×K</w:t>
      </w:r>
      <w:ins w:id="264" w:author="Author">
        <w:r w:rsidR="00C42D4E">
          <w:rPr>
            <w:lang w:val="en-GB"/>
          </w:rPr>
          <w:t>,</w:t>
        </w:r>
      </w:ins>
      <w:r w:rsidRPr="005E3623">
        <w:rPr>
          <w:lang w:val="en-GB"/>
        </w:rPr>
        <w:t xml:space="preserve"> where Bij is the probability that observed state oj is from state si and an array of initial probabilities at time t = 1 of size N where πi is the probability of state si</w:t>
      </w:r>
      <w:del w:id="265" w:author="Author">
        <w:r w:rsidRPr="005E3623" w:rsidDel="00C42D4E">
          <w:rPr>
            <w:lang w:val="en-GB"/>
          </w:rPr>
          <w:delText xml:space="preserve"> </w:delText>
        </w:r>
      </w:del>
      <w:r w:rsidRPr="005E3623">
        <w:rPr>
          <w:lang w:val="en-GB"/>
        </w:rPr>
        <w:t>. Further</w:t>
      </w:r>
      <w:ins w:id="266" w:author="Author">
        <w:r w:rsidR="00C42D4E">
          <w:rPr>
            <w:lang w:val="en-GB"/>
          </w:rPr>
          <w:t>more</w:t>
        </w:r>
      </w:ins>
      <w:r w:rsidRPr="005E3623">
        <w:rPr>
          <w:lang w:val="en-GB"/>
        </w:rPr>
        <w:t xml:space="preserve">, an output shows the observation sequence y1, y2, ..yT . </w:t>
      </w:r>
    </w:p>
    <w:p w14:paraId="77B8C001" w14:textId="22EF78EC" w:rsidR="008E3D61" w:rsidRPr="005E3623" w:rsidRDefault="008E3D61" w:rsidP="008E3D61">
      <w:pPr>
        <w:rPr>
          <w:lang w:val="en-GB"/>
        </w:rPr>
      </w:pPr>
      <w:r w:rsidRPr="005E3623">
        <w:rPr>
          <w:lang w:val="en-GB"/>
        </w:rPr>
        <w:t>To analy</w:t>
      </w:r>
      <w:ins w:id="267" w:author="Author">
        <w:r w:rsidR="00C42D4E">
          <w:rPr>
            <w:lang w:val="en-GB"/>
          </w:rPr>
          <w:t>s</w:t>
        </w:r>
      </w:ins>
      <w:del w:id="268" w:author="Author">
        <w:r w:rsidRPr="005E3623" w:rsidDel="00C42D4E">
          <w:rPr>
            <w:lang w:val="en-GB"/>
          </w:rPr>
          <w:delText>z</w:delText>
        </w:r>
      </w:del>
      <w:r w:rsidRPr="005E3623">
        <w:rPr>
          <w:lang w:val="en-GB"/>
        </w:rPr>
        <w:t>e the Viterbi algorithm</w:t>
      </w:r>
      <w:ins w:id="269" w:author="Author">
        <w:r w:rsidR="00C42D4E">
          <w:rPr>
            <w:lang w:val="en-GB"/>
          </w:rPr>
          <w:t>,</w:t>
        </w:r>
      </w:ins>
      <w:r w:rsidRPr="005E3623">
        <w:rPr>
          <w:lang w:val="en-GB"/>
        </w:rPr>
        <w:t xml:space="preserve"> this paper will use the following Markov</w:t>
      </w:r>
      <w:del w:id="270" w:author="Author">
        <w:r w:rsidRPr="005E3623" w:rsidDel="006728C5">
          <w:rPr>
            <w:lang w:val="en-GB"/>
          </w:rPr>
          <w:delText>-</w:delText>
        </w:r>
      </w:del>
      <w:ins w:id="271" w:author="Author">
        <w:r w:rsidR="006728C5">
          <w:rPr>
            <w:lang w:val="en-GB"/>
          </w:rPr>
          <w:t xml:space="preserve"> </w:t>
        </w:r>
      </w:ins>
      <w:r w:rsidRPr="005E3623">
        <w:rPr>
          <w:lang w:val="en-GB"/>
        </w:rPr>
        <w:t xml:space="preserve">chain: Thus, the state space can be summarized as S = {A, B, C} and the transition matrix as </w:t>
      </w:r>
    </w:p>
    <w:p w14:paraId="05AAEA3E" w14:textId="77777777" w:rsidR="008E3D61" w:rsidRPr="005E3623" w:rsidRDefault="008E3D61" w:rsidP="008E3D61">
      <w:pPr>
        <w:rPr>
          <w:lang w:val="en-GB"/>
        </w:rPr>
      </w:pPr>
      <w:r w:rsidRPr="005E3623">
        <w:rPr>
          <w:lang w:val="en-GB"/>
        </w:rPr>
        <w:t xml:space="preserve">A = [..] [8] </w:t>
      </w:r>
    </w:p>
    <w:p w14:paraId="08E8F404" w14:textId="77777777" w:rsidR="008E3D61" w:rsidRPr="005E3623" w:rsidRDefault="008E3D61" w:rsidP="008E3D61">
      <w:pPr>
        <w:rPr>
          <w:i/>
          <w:iCs/>
          <w:lang w:val="en-GB"/>
        </w:rPr>
      </w:pPr>
      <w:r w:rsidRPr="005E3623">
        <w:rPr>
          <w:i/>
          <w:iCs/>
          <w:lang w:val="en-GB"/>
        </w:rPr>
        <w:t xml:space="preserve">Fig. 2: Markov chain [8] </w:t>
      </w:r>
    </w:p>
    <w:p w14:paraId="6BE5E65D" w14:textId="5CBB0B4C" w:rsidR="008E3D61" w:rsidRPr="005E3623" w:rsidRDefault="008E3D61" w:rsidP="008E3D61">
      <w:pPr>
        <w:rPr>
          <w:lang w:val="en-GB"/>
        </w:rPr>
      </w:pPr>
      <w:r w:rsidRPr="005E3623">
        <w:rPr>
          <w:lang w:val="en-GB"/>
        </w:rPr>
        <w:t>In the following</w:t>
      </w:r>
      <w:ins w:id="272" w:author="Author">
        <w:r w:rsidR="00C42D4E">
          <w:rPr>
            <w:lang w:val="en-GB"/>
          </w:rPr>
          <w:t>,</w:t>
        </w:r>
      </w:ins>
      <w:r w:rsidRPr="005E3623">
        <w:rPr>
          <w:lang w:val="en-GB"/>
        </w:rPr>
        <w:t xml:space="preserve"> when the Viterbi algorithm will be used, the states are supposed </w:t>
      </w:r>
      <w:ins w:id="273" w:author="Author">
        <w:r w:rsidR="00FF67D8">
          <w:rPr>
            <w:lang w:val="en-GB"/>
          </w:rPr>
          <w:t xml:space="preserve">to be </w:t>
        </w:r>
      </w:ins>
      <w:r w:rsidRPr="005E3623">
        <w:rPr>
          <w:lang w:val="en-GB"/>
        </w:rPr>
        <w:t xml:space="preserve">unobservable. </w:t>
      </w:r>
      <w:del w:id="274" w:author="Author">
        <w:r w:rsidRPr="005E3623" w:rsidDel="00FF67D8">
          <w:rPr>
            <w:lang w:val="en-GB"/>
          </w:rPr>
          <w:delText>Thus</w:delText>
        </w:r>
      </w:del>
      <w:ins w:id="275" w:author="Author">
        <w:r w:rsidR="00FF67D8">
          <w:rPr>
            <w:lang w:val="en-GB"/>
          </w:rPr>
          <w:t>Hence</w:t>
        </w:r>
      </w:ins>
      <w:r w:rsidRPr="005E3623">
        <w:rPr>
          <w:lang w:val="en-GB"/>
        </w:rPr>
        <w:t>, the state space S will be treated as hidden. To estimate the hidden state</w:t>
      </w:r>
      <w:ins w:id="276" w:author="Author">
        <w:r w:rsidR="00FF67D8">
          <w:rPr>
            <w:lang w:val="en-GB"/>
          </w:rPr>
          <w:t>,</w:t>
        </w:r>
      </w:ins>
      <w:r w:rsidRPr="005E3623">
        <w:rPr>
          <w:lang w:val="en-GB"/>
        </w:rPr>
        <w:t xml:space="preserve"> the observation space O = {1, 2, 3} with the emission matrix </w:t>
      </w:r>
    </w:p>
    <w:p w14:paraId="6DC35E5E" w14:textId="77777777" w:rsidR="008E3D61" w:rsidRPr="005E3623" w:rsidRDefault="008E3D61" w:rsidP="008E3D61">
      <w:pPr>
        <w:rPr>
          <w:lang w:val="en-GB"/>
        </w:rPr>
      </w:pPr>
      <w:r w:rsidRPr="005E3623">
        <w:rPr>
          <w:lang w:val="en-GB"/>
        </w:rPr>
        <w:t xml:space="preserve">B =[ .. ][8] </w:t>
      </w:r>
    </w:p>
    <w:p w14:paraId="7B081B3B" w14:textId="77777777" w:rsidR="008E3D61" w:rsidRPr="005E3623" w:rsidRDefault="008E3D61" w:rsidP="008E3D61">
      <w:pPr>
        <w:rPr>
          <w:lang w:val="en-GB"/>
        </w:rPr>
      </w:pPr>
      <w:r w:rsidRPr="005E3623">
        <w:rPr>
          <w:lang w:val="en-GB"/>
        </w:rPr>
        <w:t xml:space="preserve">will be used. The start probability of the state space S will be </w:t>
      </w:r>
    </w:p>
    <w:p w14:paraId="0109939C" w14:textId="77777777" w:rsidR="008E3D61" w:rsidRPr="005E3623" w:rsidRDefault="008E3D61" w:rsidP="008E3D61">
      <w:pPr>
        <w:rPr>
          <w:lang w:val="en-GB"/>
        </w:rPr>
      </w:pPr>
      <w:r w:rsidRPr="005E3623">
        <w:rPr>
          <w:lang w:val="en-GB"/>
        </w:rPr>
        <w:t xml:space="preserve">π =[.] [8] </w:t>
      </w:r>
    </w:p>
    <w:p w14:paraId="67706DCF" w14:textId="64EB1AF5" w:rsidR="008E3D61" w:rsidRPr="005E3623" w:rsidRDefault="008E3D61" w:rsidP="008E3D61">
      <w:pPr>
        <w:rPr>
          <w:lang w:val="en-GB"/>
        </w:rPr>
      </w:pPr>
      <w:r w:rsidRPr="005E3623">
        <w:rPr>
          <w:lang w:val="en-GB"/>
        </w:rPr>
        <w:t>To analy</w:t>
      </w:r>
      <w:del w:id="277" w:author="Author">
        <w:r w:rsidRPr="005E3623" w:rsidDel="004D7EE9">
          <w:rPr>
            <w:lang w:val="en-GB"/>
          </w:rPr>
          <w:delText>z</w:delText>
        </w:r>
      </w:del>
      <w:ins w:id="278" w:author="Author">
        <w:r w:rsidR="004D7EE9">
          <w:rPr>
            <w:lang w:val="en-GB"/>
          </w:rPr>
          <w:t>s</w:t>
        </w:r>
      </w:ins>
      <w:r w:rsidRPr="005E3623">
        <w:rPr>
          <w:lang w:val="en-GB"/>
        </w:rPr>
        <w:t>e the problem and the correctness of the Viterbi algorithm</w:t>
      </w:r>
      <w:ins w:id="279" w:author="Author">
        <w:r w:rsidR="004D7EE9">
          <w:rPr>
            <w:lang w:val="en-GB"/>
          </w:rPr>
          <w:t>,</w:t>
        </w:r>
      </w:ins>
      <w:r w:rsidRPr="005E3623">
        <w:rPr>
          <w:lang w:val="en-GB"/>
        </w:rPr>
        <w:t xml:space="preserve"> the observed states Y with the true hidden states will be shown next. Here</w:t>
      </w:r>
      <w:ins w:id="280" w:author="Author">
        <w:r w:rsidR="004D7EE9">
          <w:rPr>
            <w:lang w:val="en-GB"/>
          </w:rPr>
          <w:t>, it</w:t>
        </w:r>
      </w:ins>
      <w:r w:rsidRPr="005E3623">
        <w:rPr>
          <w:lang w:val="en-GB"/>
        </w:rPr>
        <w:t xml:space="preserve"> is again mentioned that in practice</w:t>
      </w:r>
      <w:ins w:id="281" w:author="Author">
        <w:r w:rsidR="004D7EE9">
          <w:rPr>
            <w:lang w:val="en-GB"/>
          </w:rPr>
          <w:t>,</w:t>
        </w:r>
      </w:ins>
      <w:r w:rsidRPr="005E3623">
        <w:rPr>
          <w:lang w:val="en-GB"/>
        </w:rPr>
        <w:t xml:space="preserve"> the hidden states are unknown. </w:t>
      </w:r>
    </w:p>
    <w:p w14:paraId="5F31897F" w14:textId="5FB45777" w:rsidR="008E3D61" w:rsidRPr="005E3623" w:rsidRDefault="008E3D61" w:rsidP="008E3D61">
      <w:pPr>
        <w:rPr>
          <w:i/>
          <w:iCs/>
          <w:lang w:val="en-GB"/>
        </w:rPr>
      </w:pPr>
      <w:r w:rsidRPr="005E3623">
        <w:rPr>
          <w:i/>
          <w:iCs/>
          <w:lang w:val="en-GB"/>
        </w:rPr>
        <w:t xml:space="preserve">Fig. 3: </w:t>
      </w:r>
      <w:ins w:id="282" w:author="Author">
        <w:r w:rsidR="004F78CB">
          <w:rPr>
            <w:i/>
            <w:iCs/>
            <w:lang w:val="en-GB"/>
          </w:rPr>
          <w:t>T</w:t>
        </w:r>
      </w:ins>
      <w:del w:id="283" w:author="Author">
        <w:r w:rsidRPr="005E3623" w:rsidDel="004F78CB">
          <w:rPr>
            <w:i/>
            <w:iCs/>
            <w:lang w:val="en-GB"/>
          </w:rPr>
          <w:delText>t</w:delText>
        </w:r>
      </w:del>
      <w:r w:rsidRPr="005E3623">
        <w:rPr>
          <w:i/>
          <w:iCs/>
          <w:lang w:val="en-GB"/>
        </w:rPr>
        <w:t xml:space="preserve">est sequence [8] </w:t>
      </w:r>
    </w:p>
    <w:p w14:paraId="0A74B6A4" w14:textId="248C62A6" w:rsidR="008E3D61" w:rsidRPr="005E3623" w:rsidRDefault="008E3D61" w:rsidP="008E3D61">
      <w:pPr>
        <w:rPr>
          <w:lang w:val="en-GB"/>
        </w:rPr>
      </w:pPr>
      <w:r w:rsidRPr="005E3623">
        <w:rPr>
          <w:lang w:val="en-GB"/>
        </w:rPr>
        <w:t xml:space="preserve">The challenge of the Viterbi algorithm is to classify or </w:t>
      </w:r>
      <w:del w:id="284" w:author="Author">
        <w:r w:rsidRPr="005E3623" w:rsidDel="004F78CB">
          <w:rPr>
            <w:lang w:val="en-GB"/>
          </w:rPr>
          <w:delText xml:space="preserve">to </w:delText>
        </w:r>
      </w:del>
      <w:r w:rsidRPr="005E3623">
        <w:rPr>
          <w:lang w:val="en-GB"/>
        </w:rPr>
        <w:t xml:space="preserve">predict the true state by only using the given information of the observed states and transition probabilities. </w:t>
      </w:r>
    </w:p>
    <w:p w14:paraId="3A8F5B77" w14:textId="2A760624" w:rsidR="008E3D61" w:rsidRPr="005E3623" w:rsidRDefault="008E3D61" w:rsidP="008E3D61">
      <w:pPr>
        <w:rPr>
          <w:b/>
          <w:bCs/>
          <w:lang w:val="en-GB"/>
        </w:rPr>
      </w:pPr>
      <w:r w:rsidRPr="005E3623">
        <w:rPr>
          <w:b/>
          <w:bCs/>
          <w:lang w:val="en-GB"/>
        </w:rPr>
        <w:t xml:space="preserve">4 </w:t>
      </w:r>
      <w:del w:id="285" w:author="Author">
        <w:r w:rsidRPr="005E3623" w:rsidDel="004D7EE9">
          <w:rPr>
            <w:b/>
            <w:bCs/>
            <w:lang w:val="en-GB"/>
          </w:rPr>
          <w:delText xml:space="preserve"> </w:delText>
        </w:r>
      </w:del>
      <w:r w:rsidRPr="005E3623">
        <w:rPr>
          <w:b/>
          <w:bCs/>
          <w:lang w:val="en-GB"/>
        </w:rPr>
        <w:t>SOLUTION</w:t>
      </w:r>
    </w:p>
    <w:p w14:paraId="28B4AC50" w14:textId="6AAF8900" w:rsidR="008E3D61" w:rsidRPr="005E3623" w:rsidRDefault="008E3D61" w:rsidP="008E3D61">
      <w:pPr>
        <w:rPr>
          <w:lang w:val="en-GB"/>
        </w:rPr>
      </w:pPr>
      <w:del w:id="286" w:author="Author">
        <w:r w:rsidRPr="005E3623" w:rsidDel="004D7EE9">
          <w:rPr>
            <w:lang w:val="en-GB"/>
          </w:rPr>
          <w:delText xml:space="preserve"> In </w:delText>
        </w:r>
      </w:del>
      <w:ins w:id="287" w:author="Author">
        <w:r w:rsidR="004D7EE9">
          <w:rPr>
            <w:lang w:val="en-GB"/>
          </w:rPr>
          <w:t xml:space="preserve">As </w:t>
        </w:r>
      </w:ins>
      <w:r w:rsidRPr="005E3623">
        <w:rPr>
          <w:lang w:val="en-GB"/>
        </w:rPr>
        <w:t xml:space="preserve">regards </w:t>
      </w:r>
      <w:del w:id="288" w:author="Author">
        <w:r w:rsidRPr="005E3623" w:rsidDel="004D7EE9">
          <w:rPr>
            <w:lang w:val="en-GB"/>
          </w:rPr>
          <w:delText xml:space="preserve">to </w:delText>
        </w:r>
      </w:del>
      <w:r w:rsidRPr="005E3623">
        <w:rPr>
          <w:lang w:val="en-GB"/>
        </w:rPr>
        <w:t>problems</w:t>
      </w:r>
      <w:del w:id="289" w:author="Author">
        <w:r w:rsidRPr="005E3623" w:rsidDel="0044051B">
          <w:rPr>
            <w:lang w:val="en-GB"/>
          </w:rPr>
          <w:delText xml:space="preserve">, </w:delText>
        </w:r>
      </w:del>
      <w:ins w:id="290" w:author="Author">
        <w:r w:rsidR="0044051B">
          <w:rPr>
            <w:lang w:val="en-GB"/>
          </w:rPr>
          <w:t xml:space="preserve"> </w:t>
        </w:r>
      </w:ins>
      <w:del w:id="291" w:author="Author">
        <w:r w:rsidRPr="005E3623" w:rsidDel="0044051B">
          <w:rPr>
            <w:lang w:val="en-GB"/>
          </w:rPr>
          <w:delText xml:space="preserve">that were </w:delText>
        </w:r>
      </w:del>
      <w:r w:rsidRPr="005E3623">
        <w:rPr>
          <w:lang w:val="en-GB"/>
        </w:rPr>
        <w:t xml:space="preserve">described in the previous section, the </w:t>
      </w:r>
      <w:ins w:id="292" w:author="Author">
        <w:r w:rsidR="001D5BF2">
          <w:rPr>
            <w:lang w:val="en-GB"/>
          </w:rPr>
          <w:t>V</w:t>
        </w:r>
      </w:ins>
      <w:del w:id="293" w:author="Author">
        <w:r w:rsidRPr="005E3623" w:rsidDel="001D5BF2">
          <w:rPr>
            <w:lang w:val="en-GB"/>
          </w:rPr>
          <w:delText>v</w:delText>
        </w:r>
      </w:del>
      <w:r w:rsidRPr="005E3623">
        <w:rPr>
          <w:lang w:val="en-GB"/>
        </w:rPr>
        <w:t>iterbi algorithm 4 aims to solve these issues by attempting to recreate the original sequence of states from the provided HMM. This recreated sequence can then be used</w:t>
      </w:r>
      <w:del w:id="294" w:author="Author">
        <w:r w:rsidRPr="005E3623" w:rsidDel="0044051B">
          <w:rPr>
            <w:lang w:val="en-GB"/>
          </w:rPr>
          <w:delText xml:space="preserve">, </w:delText>
        </w:r>
      </w:del>
      <w:ins w:id="295" w:author="Author">
        <w:r w:rsidR="0044051B">
          <w:rPr>
            <w:lang w:val="en-GB"/>
          </w:rPr>
          <w:t xml:space="preserve"> </w:t>
        </w:r>
      </w:ins>
      <w:r w:rsidRPr="005E3623">
        <w:rPr>
          <w:lang w:val="en-GB"/>
        </w:rPr>
        <w:t xml:space="preserve">to determine falsely recognized states as well as causes for the occurrence of such states. In order to recreate the original sequence, the </w:t>
      </w:r>
      <w:del w:id="296" w:author="Author">
        <w:r w:rsidRPr="005E3623" w:rsidDel="001D5BF2">
          <w:rPr>
            <w:lang w:val="en-GB"/>
          </w:rPr>
          <w:delText>v</w:delText>
        </w:r>
      </w:del>
      <w:ins w:id="297" w:author="Author">
        <w:r w:rsidR="001D5BF2">
          <w:rPr>
            <w:lang w:val="en-GB"/>
          </w:rPr>
          <w:t>V</w:t>
        </w:r>
      </w:ins>
      <w:r w:rsidRPr="005E3623">
        <w:rPr>
          <w:lang w:val="en-GB"/>
        </w:rPr>
        <w:t>iterbi algorithm calculates the path of state transitions with the highest probability to produce the given sequence of em</w:t>
      </w:r>
      <w:del w:id="298" w:author="Author">
        <w:r w:rsidRPr="005E3623" w:rsidDel="0044051B">
          <w:rPr>
            <w:lang w:val="en-GB"/>
          </w:rPr>
          <w:delText>m</w:delText>
        </w:r>
      </w:del>
      <w:r w:rsidRPr="005E3623">
        <w:rPr>
          <w:lang w:val="en-GB"/>
        </w:rPr>
        <w:t>issive values. These are based on the HMM described by matrix A and the matrix B of em</w:t>
      </w:r>
      <w:del w:id="299" w:author="Author">
        <w:r w:rsidRPr="005E3623" w:rsidDel="0044051B">
          <w:rPr>
            <w:lang w:val="en-GB"/>
          </w:rPr>
          <w:delText>m</w:delText>
        </w:r>
      </w:del>
      <w:r w:rsidRPr="005E3623">
        <w:rPr>
          <w:lang w:val="en-GB"/>
        </w:rPr>
        <w:t>ission probabilities per state. The formulas described in the following paragraphs</w:t>
      </w:r>
      <w:del w:id="300" w:author="Author">
        <w:r w:rsidRPr="005E3623" w:rsidDel="0044051B">
          <w:rPr>
            <w:lang w:val="en-GB"/>
          </w:rPr>
          <w:delText xml:space="preserve">, </w:delText>
        </w:r>
      </w:del>
      <w:ins w:id="301" w:author="Author">
        <w:r w:rsidR="0044051B">
          <w:rPr>
            <w:lang w:val="en-GB"/>
          </w:rPr>
          <w:t xml:space="preserve"> </w:t>
        </w:r>
      </w:ins>
      <w:r w:rsidRPr="005E3623">
        <w:rPr>
          <w:lang w:val="en-GB"/>
        </w:rPr>
        <w:t xml:space="preserve">originate from Page 272 of the </w:t>
      </w:r>
      <w:del w:id="302" w:author="Author">
        <w:r w:rsidRPr="005E3623" w:rsidDel="001D5BF2">
          <w:rPr>
            <w:lang w:val="en-GB"/>
          </w:rPr>
          <w:delText>v</w:delText>
        </w:r>
      </w:del>
      <w:ins w:id="303" w:author="Author">
        <w:r w:rsidR="001D5BF2">
          <w:rPr>
            <w:lang w:val="en-GB"/>
          </w:rPr>
          <w:t>V</w:t>
        </w:r>
      </w:ins>
      <w:r w:rsidRPr="005E3623">
        <w:rPr>
          <w:lang w:val="en-GB"/>
        </w:rPr>
        <w:t>iterbi algorithm [7] paper. Meanwhile</w:t>
      </w:r>
      <w:ins w:id="304" w:author="Author">
        <w:r w:rsidR="0044051B">
          <w:rPr>
            <w:lang w:val="en-GB"/>
          </w:rPr>
          <w:t>,</w:t>
        </w:r>
      </w:ins>
      <w:r w:rsidRPr="005E3623">
        <w:rPr>
          <w:lang w:val="en-GB"/>
        </w:rPr>
        <w:t xml:space="preserve"> the specifi</w:t>
      </w:r>
      <w:del w:id="305" w:author="Author">
        <w:r w:rsidRPr="005E3623" w:rsidDel="0044051B">
          <w:rPr>
            <w:lang w:val="en-GB"/>
          </w:rPr>
          <w:delText>ci</w:delText>
        </w:r>
      </w:del>
      <w:r w:rsidRPr="005E3623">
        <w:rPr>
          <w:lang w:val="en-GB"/>
        </w:rPr>
        <w:t xml:space="preserve">ed formula notations are used from the </w:t>
      </w:r>
      <w:del w:id="306" w:author="Author">
        <w:r w:rsidRPr="005E3623" w:rsidDel="0044051B">
          <w:rPr>
            <w:lang w:val="en-GB"/>
          </w:rPr>
          <w:delText>g</w:delText>
        </w:r>
      </w:del>
      <w:ins w:id="307" w:author="Author">
        <w:r w:rsidR="0044051B">
          <w:rPr>
            <w:lang w:val="en-GB"/>
          </w:rPr>
          <w:t>G</w:t>
        </w:r>
      </w:ins>
      <w:r w:rsidRPr="005E3623">
        <w:rPr>
          <w:lang w:val="en-GB"/>
        </w:rPr>
        <w:t xml:space="preserve">erman </w:t>
      </w:r>
      <w:del w:id="308" w:author="Author">
        <w:r w:rsidRPr="005E3623" w:rsidDel="0044051B">
          <w:rPr>
            <w:lang w:val="en-GB"/>
          </w:rPr>
          <w:delText>w</w:delText>
        </w:r>
      </w:del>
      <w:ins w:id="309" w:author="Author">
        <w:r w:rsidR="0044051B">
          <w:rPr>
            <w:lang w:val="en-GB"/>
          </w:rPr>
          <w:t>W</w:t>
        </w:r>
      </w:ins>
      <w:r w:rsidRPr="005E3623">
        <w:rPr>
          <w:lang w:val="en-GB"/>
        </w:rPr>
        <w:t xml:space="preserve">ikipedia article [1] under the section </w:t>
      </w:r>
      <w:del w:id="310" w:author="Author">
        <w:r w:rsidRPr="005E3623" w:rsidDel="0044051B">
          <w:rPr>
            <w:lang w:val="en-GB"/>
          </w:rPr>
          <w:delText>”</w:delText>
        </w:r>
      </w:del>
      <w:ins w:id="311" w:author="Author">
        <w:r w:rsidR="0044051B">
          <w:rPr>
            <w:lang w:val="en-GB"/>
          </w:rPr>
          <w:t>‘</w:t>
        </w:r>
      </w:ins>
      <w:r w:rsidRPr="005E3623">
        <w:rPr>
          <w:lang w:val="en-GB"/>
        </w:rPr>
        <w:t>Algorithmus</w:t>
      </w:r>
      <w:del w:id="312" w:author="Author">
        <w:r w:rsidRPr="005E3623" w:rsidDel="0044051B">
          <w:rPr>
            <w:lang w:val="en-GB"/>
          </w:rPr>
          <w:delText>”</w:delText>
        </w:r>
      </w:del>
      <w:ins w:id="313" w:author="Author">
        <w:r w:rsidR="0044051B">
          <w:rPr>
            <w:lang w:val="en-GB"/>
          </w:rPr>
          <w:t>’</w:t>
        </w:r>
      </w:ins>
      <w:r w:rsidRPr="005E3623">
        <w:rPr>
          <w:lang w:val="en-GB"/>
        </w:rPr>
        <w:t xml:space="preserve">, </w:t>
      </w:r>
      <w:del w:id="314" w:author="Author">
        <w:r w:rsidRPr="005E3623" w:rsidDel="0044051B">
          <w:rPr>
            <w:lang w:val="en-GB"/>
          </w:rPr>
          <w:delText xml:space="preserve">that were </w:delText>
        </w:r>
      </w:del>
      <w:r w:rsidRPr="005E3623">
        <w:rPr>
          <w:lang w:val="en-GB"/>
        </w:rPr>
        <w:t xml:space="preserve">extracted from the lecture </w:t>
      </w:r>
      <w:del w:id="315" w:author="Author">
        <w:r w:rsidRPr="005E3623" w:rsidDel="0044051B">
          <w:rPr>
            <w:lang w:val="en-GB"/>
          </w:rPr>
          <w:delText>”</w:delText>
        </w:r>
      </w:del>
      <w:ins w:id="316" w:author="Author">
        <w:r w:rsidR="0044051B">
          <w:rPr>
            <w:lang w:val="en-GB"/>
          </w:rPr>
          <w:t>‘</w:t>
        </w:r>
      </w:ins>
      <w:r w:rsidRPr="005E3623">
        <w:rPr>
          <w:lang w:val="en-GB"/>
        </w:rPr>
        <w:t>Spezielle Musteranalysesysteme</w:t>
      </w:r>
      <w:ins w:id="317" w:author="Author">
        <w:r w:rsidR="0044051B">
          <w:rPr>
            <w:lang w:val="en-GB"/>
          </w:rPr>
          <w:t>’</w:t>
        </w:r>
      </w:ins>
      <w:del w:id="318" w:author="Author">
        <w:r w:rsidRPr="005E3623" w:rsidDel="0044051B">
          <w:rPr>
            <w:lang w:val="en-GB"/>
          </w:rPr>
          <w:delText>”</w:delText>
        </w:r>
      </w:del>
      <w:r w:rsidRPr="005E3623">
        <w:rPr>
          <w:lang w:val="en-GB"/>
        </w:rPr>
        <w:t xml:space="preserve"> by E. G. Schukat-Talamazzini [10]. In the initial step, the algorithm starts by calculating the highest possible probability to reach each state during the first timestep t = 1 and follows up by calculating the highest probability path for timesteps t &gt; 1. </w:t>
      </w:r>
    </w:p>
    <w:p w14:paraId="364348DD" w14:textId="77777777" w:rsidR="008E3D61" w:rsidRPr="005E3623" w:rsidRDefault="008E3D61" w:rsidP="008E3D61">
      <w:pPr>
        <w:rPr>
          <w:lang w:val="en-GB"/>
        </w:rPr>
      </w:pPr>
      <w:r w:rsidRPr="005E3623">
        <w:rPr>
          <w:lang w:val="en-GB"/>
        </w:rPr>
        <w:t xml:space="preserve">ϑ1(i) = πi </w:t>
      </w:r>
      <w:r w:rsidRPr="005E3623">
        <w:rPr>
          <w:rFonts w:ascii="Cambria Math" w:hAnsi="Cambria Math" w:cs="Cambria Math"/>
          <w:lang w:val="en-GB"/>
        </w:rPr>
        <w:t>∗</w:t>
      </w:r>
      <w:r w:rsidRPr="005E3623">
        <w:rPr>
          <w:lang w:val="en-GB"/>
        </w:rPr>
        <w:t xml:space="preserve"> Bi1 [7] </w:t>
      </w:r>
    </w:p>
    <w:p w14:paraId="4E4F0AEB" w14:textId="7839A062" w:rsidR="008E3D61" w:rsidRPr="005E3623" w:rsidRDefault="008E3D61" w:rsidP="008E3D61">
      <w:pPr>
        <w:rPr>
          <w:lang w:val="en-GB"/>
        </w:rPr>
      </w:pPr>
      <w:r w:rsidRPr="005E3623">
        <w:rPr>
          <w:lang w:val="en-GB"/>
        </w:rPr>
        <w:t xml:space="preserve">During the first timestep t = 1, the probabilities to start with each state are calculated with the initial probabilities from set π. Here πi for i = {1, 2, 3} describes the probability to initialize the HMM with a specific state. In order to calculate the reachability probability with the </w:t>
      </w:r>
      <w:ins w:id="319" w:author="Author">
        <w:r w:rsidR="00E51933">
          <w:rPr>
            <w:lang w:val="en-GB"/>
          </w:rPr>
          <w:t>V</w:t>
        </w:r>
      </w:ins>
      <w:del w:id="320" w:author="Author">
        <w:r w:rsidRPr="005E3623" w:rsidDel="00E51933">
          <w:rPr>
            <w:lang w:val="en-GB"/>
          </w:rPr>
          <w:delText>v</w:delText>
        </w:r>
      </w:del>
      <w:r w:rsidRPr="005E3623">
        <w:rPr>
          <w:lang w:val="en-GB"/>
        </w:rPr>
        <w:t>iterbi algorithm, the initial probabilities are mul</w:t>
      </w:r>
      <w:del w:id="321" w:author="Author">
        <w:r w:rsidRPr="005E3623" w:rsidDel="00115B8E">
          <w:rPr>
            <w:lang w:val="en-GB"/>
          </w:rPr>
          <w:delText>i</w:delText>
        </w:r>
      </w:del>
      <w:r w:rsidRPr="005E3623">
        <w:rPr>
          <w:lang w:val="en-GB"/>
        </w:rPr>
        <w:t>t</w:t>
      </w:r>
      <w:ins w:id="322" w:author="Author">
        <w:r w:rsidR="00115B8E">
          <w:rPr>
            <w:lang w:val="en-GB"/>
          </w:rPr>
          <w:t>i</w:t>
        </w:r>
      </w:ins>
      <w:r w:rsidRPr="005E3623">
        <w:rPr>
          <w:lang w:val="en-GB"/>
        </w:rPr>
        <w:t>plied with the e</w:t>
      </w:r>
      <w:del w:id="323" w:author="Author">
        <w:r w:rsidRPr="005E3623" w:rsidDel="008D054C">
          <w:rPr>
            <w:lang w:val="en-GB"/>
          </w:rPr>
          <w:delText>m</w:delText>
        </w:r>
      </w:del>
      <w:r w:rsidRPr="005E3623">
        <w:rPr>
          <w:lang w:val="en-GB"/>
        </w:rPr>
        <w:t xml:space="preserve">mission probability Bi1. This describes the probability to emit the symbol o1 at timestep t = 1 from matrix B for the state s1 at index 1. The calculated reachability </w:t>
      </w:r>
      <w:r w:rsidRPr="005E3623">
        <w:rPr>
          <w:lang w:val="en-GB"/>
        </w:rPr>
        <w:lastRenderedPageBreak/>
        <w:t xml:space="preserve">probability is then saved within the variable matrix ϑ at ϑ1(i), which contains the maximum reachability probabilities for each state from the HMM A and for each timestep t ≥ 1. </w:t>
      </w:r>
    </w:p>
    <w:p w14:paraId="4962C1E5" w14:textId="77777777" w:rsidR="008E3D61" w:rsidRPr="005E3623" w:rsidRDefault="008E3D61" w:rsidP="008E3D61">
      <w:pPr>
        <w:rPr>
          <w:lang w:val="en-GB"/>
        </w:rPr>
      </w:pPr>
      <w:r w:rsidRPr="005E3623">
        <w:rPr>
          <w:lang w:val="en-GB"/>
        </w:rPr>
        <w:t xml:space="preserve">ϑt(i) = Bit </w:t>
      </w:r>
      <w:r w:rsidRPr="005E3623">
        <w:rPr>
          <w:rFonts w:ascii="Cambria Math" w:hAnsi="Cambria Math" w:cs="Cambria Math"/>
          <w:lang w:val="en-GB"/>
        </w:rPr>
        <w:t>∗</w:t>
      </w:r>
      <w:r w:rsidRPr="005E3623">
        <w:rPr>
          <w:lang w:val="en-GB"/>
        </w:rPr>
        <w:t xml:space="preserve"> max 1≤j≤|S| (Aji </w:t>
      </w:r>
      <w:r w:rsidRPr="005E3623">
        <w:rPr>
          <w:rFonts w:ascii="Cambria Math" w:hAnsi="Cambria Math" w:cs="Cambria Math"/>
          <w:lang w:val="en-GB"/>
        </w:rPr>
        <w:t>∗</w:t>
      </w:r>
      <w:r w:rsidRPr="005E3623">
        <w:rPr>
          <w:lang w:val="en-GB"/>
        </w:rPr>
        <w:t xml:space="preserve"> ϑt−1(i)) [7] </w:t>
      </w:r>
    </w:p>
    <w:p w14:paraId="6CB556F0" w14:textId="64B4C0E2" w:rsidR="008E3D61" w:rsidRPr="005E3623" w:rsidRDefault="008E3D61" w:rsidP="008E3D61">
      <w:pPr>
        <w:rPr>
          <w:lang w:val="en-GB"/>
        </w:rPr>
      </w:pPr>
      <w:r w:rsidRPr="005E3623">
        <w:rPr>
          <w:lang w:val="en-GB"/>
        </w:rPr>
        <w:t>Continuing after this, the probabilities to reach each state at timestep t &gt; 1</w:t>
      </w:r>
      <w:del w:id="324" w:author="Author">
        <w:r w:rsidRPr="005E3623" w:rsidDel="008D054C">
          <w:rPr>
            <w:lang w:val="en-GB"/>
          </w:rPr>
          <w:delText>,</w:delText>
        </w:r>
      </w:del>
      <w:r w:rsidRPr="005E3623">
        <w:rPr>
          <w:lang w:val="en-GB"/>
        </w:rPr>
        <w:t xml:space="preserve"> are calculated by determining the highest probability, for transitioning from ϑt−1(i) for i = {1, 2, 3} to the current state at timestep t. In order to determine the highest transition probability, the algorithm calculates the max value over the set S of states from the HMM. The check for the highest transitions probability per state</w:t>
      </w:r>
      <w:del w:id="325" w:author="Author">
        <w:r w:rsidRPr="005E3623" w:rsidDel="008D054C">
          <w:rPr>
            <w:lang w:val="en-GB"/>
          </w:rPr>
          <w:delText xml:space="preserve">, </w:delText>
        </w:r>
      </w:del>
      <w:ins w:id="326" w:author="Author">
        <w:r w:rsidR="008D054C">
          <w:rPr>
            <w:lang w:val="en-GB"/>
          </w:rPr>
          <w:t xml:space="preserve"> </w:t>
        </w:r>
      </w:ins>
      <w:r w:rsidRPr="005E3623">
        <w:rPr>
          <w:lang w:val="en-GB"/>
        </w:rPr>
        <w:t>is then calculated by multiplying the highest probability to reach state i = {1, 2, 3} at timestep t − 1 in ϑt−1(i), with the probability to transition from state j = {1 ≤ j ≤| S |} to state i in Aji. Afterwards</w:t>
      </w:r>
      <w:ins w:id="327" w:author="Author">
        <w:r w:rsidR="00305428">
          <w:rPr>
            <w:lang w:val="en-GB"/>
          </w:rPr>
          <w:t>,</w:t>
        </w:r>
      </w:ins>
      <w:r w:rsidRPr="005E3623">
        <w:rPr>
          <w:lang w:val="en-GB"/>
        </w:rPr>
        <w:t xml:space="preserve"> the highest calculated transition probabil</w:t>
      </w:r>
      <w:ins w:id="328" w:author="Author">
        <w:r w:rsidR="00305428">
          <w:rPr>
            <w:lang w:val="en-GB"/>
          </w:rPr>
          <w:t>i</w:t>
        </w:r>
      </w:ins>
      <w:r w:rsidRPr="005E3623">
        <w:rPr>
          <w:lang w:val="en-GB"/>
        </w:rPr>
        <w:t>ty is then multiplied with the e</w:t>
      </w:r>
      <w:del w:id="329" w:author="Author">
        <w:r w:rsidRPr="005E3623" w:rsidDel="00305428">
          <w:rPr>
            <w:lang w:val="en-GB"/>
          </w:rPr>
          <w:delText>m</w:delText>
        </w:r>
      </w:del>
      <w:r w:rsidRPr="005E3623">
        <w:rPr>
          <w:lang w:val="en-GB"/>
        </w:rPr>
        <w:t xml:space="preserve">mission probability Bit. </w:t>
      </w:r>
    </w:p>
    <w:p w14:paraId="03D532D9" w14:textId="77777777" w:rsidR="008E3D61" w:rsidRPr="005E3623" w:rsidRDefault="008E3D61" w:rsidP="008E3D61">
      <w:pPr>
        <w:rPr>
          <w:lang w:val="en-GB"/>
        </w:rPr>
      </w:pPr>
      <w:r w:rsidRPr="005E3623">
        <w:rPr>
          <w:lang w:val="en-GB"/>
        </w:rPr>
        <w:t xml:space="preserve">ψt(i) = argmax 1≤j≤|S| (Aji </w:t>
      </w:r>
      <w:r w:rsidRPr="005E3623">
        <w:rPr>
          <w:rFonts w:ascii="Cambria Math" w:hAnsi="Cambria Math" w:cs="Cambria Math"/>
          <w:lang w:val="en-GB"/>
        </w:rPr>
        <w:t>∗</w:t>
      </w:r>
      <w:r w:rsidRPr="005E3623">
        <w:rPr>
          <w:lang w:val="en-GB"/>
        </w:rPr>
        <w:t xml:space="preserve"> ϑt−1(i)) [7]</w:t>
      </w:r>
    </w:p>
    <w:p w14:paraId="250C5379" w14:textId="68D7963F" w:rsidR="008E3D61" w:rsidRPr="005E3623" w:rsidRDefault="008E3D61" w:rsidP="008E3D61">
      <w:pPr>
        <w:rPr>
          <w:lang w:val="en-GB"/>
        </w:rPr>
      </w:pPr>
      <w:del w:id="330" w:author="Author">
        <w:r w:rsidRPr="005E3623" w:rsidDel="00305428">
          <w:rPr>
            <w:lang w:val="en-GB"/>
          </w:rPr>
          <w:delText xml:space="preserve"> </w:delText>
        </w:r>
      </w:del>
      <w:r w:rsidRPr="005E3623">
        <w:rPr>
          <w:lang w:val="en-GB"/>
        </w:rPr>
        <w:t xml:space="preserve">Once this transition has been calculated, the state from timestep t − 1, </w:t>
      </w:r>
      <w:del w:id="331" w:author="Author">
        <w:r w:rsidRPr="005E3623" w:rsidDel="00C0257E">
          <w:rPr>
            <w:lang w:val="en-GB"/>
          </w:rPr>
          <w:delText xml:space="preserve">that was </w:delText>
        </w:r>
      </w:del>
      <w:r w:rsidRPr="005E3623">
        <w:rPr>
          <w:lang w:val="en-GB"/>
        </w:rPr>
        <w:t>used to calculate the transition from ϑt−1(i) to ϑt(i)</w:t>
      </w:r>
      <w:ins w:id="332" w:author="Author">
        <w:r w:rsidR="00C0257E">
          <w:rPr>
            <w:lang w:val="en-GB"/>
          </w:rPr>
          <w:t>,</w:t>
        </w:r>
      </w:ins>
      <w:r w:rsidRPr="005E3623">
        <w:rPr>
          <w:lang w:val="en-GB"/>
        </w:rPr>
        <w:t xml:space="preserve"> is saved within the variable matrix ψ at ψt(i). This matrix contains the predecessor states</w:t>
      </w:r>
      <w:del w:id="333" w:author="Author">
        <w:r w:rsidRPr="005E3623" w:rsidDel="00C0257E">
          <w:rPr>
            <w:lang w:val="en-GB"/>
          </w:rPr>
          <w:delText xml:space="preserve">, </w:delText>
        </w:r>
      </w:del>
      <w:ins w:id="334" w:author="Author">
        <w:r w:rsidR="00C0257E">
          <w:rPr>
            <w:lang w:val="en-GB"/>
          </w:rPr>
          <w:t xml:space="preserve"> </w:t>
        </w:r>
      </w:ins>
      <w:r w:rsidRPr="005E3623">
        <w:rPr>
          <w:lang w:val="en-GB"/>
        </w:rPr>
        <w:t xml:space="preserve">that were used to calculate ϑt(i) for each state from the HMM A and for each timestep t ≥ 1. In order to calculate the proper predecessor states, the previously used calculation for the highest transition probabilities is now executed using argmax instead of max. The approaches described above are then continued until the probabilities to reach each state and their corresponding contributors, </w:t>
      </w:r>
      <w:ins w:id="335" w:author="Author">
        <w:r w:rsidR="00C0257E">
          <w:rPr>
            <w:lang w:val="en-GB"/>
          </w:rPr>
          <w:t xml:space="preserve">which </w:t>
        </w:r>
      </w:ins>
      <w:r w:rsidRPr="005E3623">
        <w:rPr>
          <w:lang w:val="en-GB"/>
        </w:rPr>
        <w:t>have been calculated for each timestep t ≥ 1.</w:t>
      </w:r>
    </w:p>
    <w:p w14:paraId="64EB1BFA" w14:textId="77777777" w:rsidR="008E3D61" w:rsidRPr="005E3623" w:rsidRDefault="008E3D61" w:rsidP="008E3D61">
      <w:pPr>
        <w:rPr>
          <w:lang w:val="en-GB"/>
        </w:rPr>
      </w:pPr>
      <w:r w:rsidRPr="005E3623">
        <w:rPr>
          <w:lang w:val="en-GB"/>
        </w:rPr>
        <w:t xml:space="preserve"> yT = argmax 1≤j≤|S| (ϑT (j)) [7]</w:t>
      </w:r>
    </w:p>
    <w:p w14:paraId="2A9D298D" w14:textId="31ABD16B" w:rsidR="008E3D61" w:rsidRPr="005E3623" w:rsidRDefault="008E3D61" w:rsidP="008E3D61">
      <w:pPr>
        <w:rPr>
          <w:lang w:val="en-GB"/>
        </w:rPr>
      </w:pPr>
      <w:del w:id="336" w:author="Author">
        <w:r w:rsidRPr="005E3623" w:rsidDel="00C0257E">
          <w:rPr>
            <w:lang w:val="en-GB"/>
          </w:rPr>
          <w:delText xml:space="preserve"> </w:delText>
        </w:r>
      </w:del>
      <w:r w:rsidRPr="005E3623">
        <w:rPr>
          <w:lang w:val="en-GB"/>
        </w:rPr>
        <w:t xml:space="preserve">After the above steps have been concluded, the highest probability path can be determined. The path is started by choosing the state with argmax at the final timestep T, with value T = 55 from the example, using the highest probability ϑT (j) for states j = {1 ≤ j ≤| S |}. </w:t>
      </w:r>
    </w:p>
    <w:p w14:paraId="6A4FD6FE" w14:textId="77777777" w:rsidR="008E3D61" w:rsidRPr="005E3623" w:rsidRDefault="008E3D61" w:rsidP="008E3D61">
      <w:pPr>
        <w:rPr>
          <w:lang w:val="en-GB"/>
        </w:rPr>
      </w:pPr>
      <w:r w:rsidRPr="005E3623">
        <w:rPr>
          <w:lang w:val="en-GB"/>
        </w:rPr>
        <w:t>yt = ψt+1(yt+1) [7]</w:t>
      </w:r>
    </w:p>
    <w:p w14:paraId="13F7C723" w14:textId="30C77FD2" w:rsidR="008E3D61" w:rsidRPr="005E3623" w:rsidRDefault="008E3D61" w:rsidP="008E3D61">
      <w:pPr>
        <w:rPr>
          <w:lang w:val="en-GB"/>
        </w:rPr>
      </w:pPr>
      <w:del w:id="337" w:author="Author">
        <w:r w:rsidRPr="005E3623" w:rsidDel="00C0257E">
          <w:rPr>
            <w:lang w:val="en-GB"/>
          </w:rPr>
          <w:delText xml:space="preserve"> </w:delText>
        </w:r>
      </w:del>
      <w:r w:rsidRPr="005E3623">
        <w:rPr>
          <w:lang w:val="en-GB"/>
        </w:rPr>
        <w:t>Lastly</w:t>
      </w:r>
      <w:ins w:id="338" w:author="Author">
        <w:r w:rsidR="00C0257E">
          <w:rPr>
            <w:lang w:val="en-GB"/>
          </w:rPr>
          <w:t>,</w:t>
        </w:r>
      </w:ins>
      <w:r w:rsidRPr="005E3623">
        <w:rPr>
          <w:lang w:val="en-GB"/>
        </w:rPr>
        <w:t xml:space="preserve"> the path can be buil</w:t>
      </w:r>
      <w:ins w:id="339" w:author="Author">
        <w:r w:rsidR="00C0257E">
          <w:rPr>
            <w:lang w:val="en-GB"/>
          </w:rPr>
          <w:t>t</w:t>
        </w:r>
      </w:ins>
      <w:del w:id="340" w:author="Author">
        <w:r w:rsidRPr="005E3623" w:rsidDel="00C0257E">
          <w:rPr>
            <w:lang w:val="en-GB"/>
          </w:rPr>
          <w:delText>d</w:delText>
        </w:r>
      </w:del>
      <w:r w:rsidRPr="005E3623">
        <w:rPr>
          <w:lang w:val="en-GB"/>
        </w:rPr>
        <w:t xml:space="preserve"> by following the remembered contributor states ψt+1, starting from the chosen final state. This is done from end to start by back propagating, until an initial state at timestep t = 1 has been reached. Once the path of states with the highest reachability probability has </w:t>
      </w:r>
      <w:bookmarkStart w:id="341" w:name="_GoBack"/>
      <w:r w:rsidRPr="005E3623">
        <w:rPr>
          <w:lang w:val="en-GB"/>
        </w:rPr>
        <w:t>been determined and saved as the set Y</w:t>
      </w:r>
      <w:del w:id="342" w:author="Author">
        <w:r w:rsidRPr="005E3623" w:rsidDel="00C0257E">
          <w:rPr>
            <w:lang w:val="en-GB"/>
          </w:rPr>
          <w:delText xml:space="preserve"> </w:delText>
        </w:r>
      </w:del>
      <w:r w:rsidRPr="005E3623">
        <w:rPr>
          <w:lang w:val="en-GB"/>
        </w:rPr>
        <w:t xml:space="preserve">, the work of the </w:t>
      </w:r>
      <w:del w:id="343" w:author="Author">
        <w:r w:rsidRPr="005E3623" w:rsidDel="00A318E0">
          <w:rPr>
            <w:lang w:val="en-GB"/>
          </w:rPr>
          <w:delText>v</w:delText>
        </w:r>
      </w:del>
      <w:ins w:id="344" w:author="Author">
        <w:r w:rsidR="00A318E0">
          <w:rPr>
            <w:lang w:val="en-GB"/>
          </w:rPr>
          <w:t>V</w:t>
        </w:r>
      </w:ins>
      <w:r w:rsidRPr="005E3623">
        <w:rPr>
          <w:lang w:val="en-GB"/>
        </w:rPr>
        <w:t xml:space="preserve">iterbi algorithm itself is concluded. </w:t>
      </w:r>
    </w:p>
    <w:bookmarkEnd w:id="341"/>
    <w:p w14:paraId="239F3CAB" w14:textId="5EB9D453" w:rsidR="008E3D61" w:rsidRPr="005E3623" w:rsidRDefault="008E3D61" w:rsidP="008E3D61">
      <w:pPr>
        <w:rPr>
          <w:i/>
          <w:iCs/>
          <w:lang w:val="en-GB"/>
        </w:rPr>
      </w:pPr>
      <w:r w:rsidRPr="005E3623">
        <w:rPr>
          <w:i/>
          <w:iCs/>
          <w:lang w:val="en-GB"/>
        </w:rPr>
        <w:t xml:space="preserve">Fig. 4: </w:t>
      </w:r>
      <w:del w:id="345" w:author="Author">
        <w:r w:rsidRPr="005E3623" w:rsidDel="00C0257E">
          <w:rPr>
            <w:i/>
            <w:iCs/>
            <w:lang w:val="en-GB"/>
          </w:rPr>
          <w:delText>r</w:delText>
        </w:r>
      </w:del>
      <w:ins w:id="346" w:author="Author">
        <w:r w:rsidR="00C0257E">
          <w:rPr>
            <w:i/>
            <w:iCs/>
            <w:lang w:val="en-GB"/>
          </w:rPr>
          <w:t>R</w:t>
        </w:r>
      </w:ins>
      <w:r w:rsidRPr="005E3623">
        <w:rPr>
          <w:i/>
          <w:iCs/>
          <w:lang w:val="en-GB"/>
        </w:rPr>
        <w:t>ecreation of sequence [8]</w:t>
      </w:r>
      <w:del w:id="347" w:author="Author">
        <w:r w:rsidRPr="005E3623" w:rsidDel="00A318E0">
          <w:rPr>
            <w:i/>
            <w:iCs/>
            <w:lang w:val="en-GB"/>
          </w:rPr>
          <w:delText xml:space="preserve"> </w:delText>
        </w:r>
      </w:del>
    </w:p>
    <w:p w14:paraId="2EE73361" w14:textId="0B75315F" w:rsidR="008E3D61" w:rsidRPr="005E3623" w:rsidRDefault="008E3D61" w:rsidP="008E3D61">
      <w:pPr>
        <w:rPr>
          <w:lang w:val="en-GB"/>
        </w:rPr>
      </w:pPr>
      <w:r w:rsidRPr="005E3623">
        <w:rPr>
          <w:lang w:val="en-GB"/>
        </w:rPr>
        <w:t>At this point</w:t>
      </w:r>
      <w:ins w:id="348" w:author="Author">
        <w:r w:rsidR="00C0257E">
          <w:rPr>
            <w:lang w:val="en-GB"/>
          </w:rPr>
          <w:t>,</w:t>
        </w:r>
      </w:ins>
      <w:r w:rsidRPr="005E3623">
        <w:rPr>
          <w:lang w:val="en-GB"/>
        </w:rPr>
        <w:t xml:space="preserve"> the new sequence can now be used to check for errors that occu</w:t>
      </w:r>
      <w:ins w:id="349" w:author="Author">
        <w:r w:rsidR="00C0257E">
          <w:rPr>
            <w:lang w:val="en-GB"/>
          </w:rPr>
          <w:t>r</w:t>
        </w:r>
      </w:ins>
      <w:r w:rsidRPr="005E3623">
        <w:rPr>
          <w:lang w:val="en-GB"/>
        </w:rPr>
        <w:t>red during the recreation process described by Figure 4. The referenced Figure is based on the example</w:t>
      </w:r>
      <w:del w:id="350" w:author="Author">
        <w:r w:rsidRPr="005E3623" w:rsidDel="00C0257E">
          <w:rPr>
            <w:lang w:val="en-GB"/>
          </w:rPr>
          <w:delText xml:space="preserve">, </w:delText>
        </w:r>
      </w:del>
      <w:ins w:id="351" w:author="Author">
        <w:r w:rsidR="00C0257E">
          <w:rPr>
            <w:lang w:val="en-GB"/>
          </w:rPr>
          <w:t xml:space="preserve"> </w:t>
        </w:r>
      </w:ins>
      <w:del w:id="352" w:author="Author">
        <w:r w:rsidRPr="005E3623" w:rsidDel="00C0257E">
          <w:rPr>
            <w:lang w:val="en-GB"/>
          </w:rPr>
          <w:delText xml:space="preserve">that is </w:delText>
        </w:r>
      </w:del>
      <w:r w:rsidRPr="005E3623">
        <w:rPr>
          <w:lang w:val="en-GB"/>
        </w:rPr>
        <w:t>described in the</w:t>
      </w:r>
      <w:ins w:id="353" w:author="Author">
        <w:r w:rsidR="001779D3">
          <w:rPr>
            <w:lang w:val="en-GB"/>
          </w:rPr>
          <w:t xml:space="preserve"> </w:t>
        </w:r>
      </w:ins>
      <w:del w:id="354" w:author="Author">
        <w:r w:rsidRPr="005E3623" w:rsidDel="001779D3">
          <w:rPr>
            <w:lang w:val="en-GB"/>
          </w:rPr>
          <w:delText xml:space="preserve"> provided </w:delText>
        </w:r>
        <w:r w:rsidRPr="005E3623" w:rsidDel="00C0257E">
          <w:rPr>
            <w:lang w:val="en-GB"/>
          </w:rPr>
          <w:delText>”</w:delText>
        </w:r>
      </w:del>
      <w:ins w:id="355" w:author="Author">
        <w:r w:rsidR="00C0257E">
          <w:rPr>
            <w:lang w:val="en-GB"/>
          </w:rPr>
          <w:t>‘</w:t>
        </w:r>
      </w:ins>
      <w:r w:rsidRPr="005E3623">
        <w:rPr>
          <w:lang w:val="en-GB"/>
        </w:rPr>
        <w:t>bissantz</w:t>
      </w:r>
      <w:del w:id="356" w:author="Author">
        <w:r w:rsidRPr="005E3623" w:rsidDel="00C0257E">
          <w:rPr>
            <w:lang w:val="en-GB"/>
          </w:rPr>
          <w:delText>”</w:delText>
        </w:r>
      </w:del>
      <w:ins w:id="357" w:author="Author">
        <w:r w:rsidR="00C0257E">
          <w:rPr>
            <w:lang w:val="en-GB"/>
          </w:rPr>
          <w:t>’</w:t>
        </w:r>
      </w:ins>
      <w:r w:rsidRPr="005E3623">
        <w:rPr>
          <w:lang w:val="en-GB"/>
        </w:rPr>
        <w:t xml:space="preserve"> [8] article </w:t>
      </w:r>
      <w:ins w:id="358" w:author="Author">
        <w:r w:rsidR="001779D3" w:rsidRPr="005E3623">
          <w:rPr>
            <w:lang w:val="en-GB"/>
          </w:rPr>
          <w:t xml:space="preserve">provided </w:t>
        </w:r>
      </w:ins>
      <w:r w:rsidRPr="005E3623">
        <w:rPr>
          <w:lang w:val="en-GB"/>
        </w:rPr>
        <w:t xml:space="preserve">for </w:t>
      </w:r>
      <w:del w:id="359" w:author="Author">
        <w:r w:rsidRPr="005E3623" w:rsidDel="00C0257E">
          <w:rPr>
            <w:lang w:val="en-GB"/>
          </w:rPr>
          <w:delText>”</w:delText>
        </w:r>
      </w:del>
      <w:ins w:id="360" w:author="Author">
        <w:r w:rsidR="00C0257E">
          <w:rPr>
            <w:lang w:val="en-GB"/>
          </w:rPr>
          <w:t>‘</w:t>
        </w:r>
      </w:ins>
      <w:r w:rsidRPr="005E3623">
        <w:rPr>
          <w:lang w:val="en-GB"/>
        </w:rPr>
        <w:t>finding states in sequences based on HMM</w:t>
      </w:r>
      <w:del w:id="361" w:author="Author">
        <w:r w:rsidRPr="005E3623" w:rsidDel="00C0257E">
          <w:rPr>
            <w:lang w:val="en-GB"/>
          </w:rPr>
          <w:delText>”</w:delText>
        </w:r>
      </w:del>
      <w:ins w:id="362" w:author="Author">
        <w:r w:rsidR="00C0257E">
          <w:rPr>
            <w:lang w:val="en-GB"/>
          </w:rPr>
          <w:t>’</w:t>
        </w:r>
      </w:ins>
      <w:r w:rsidRPr="005E3623">
        <w:rPr>
          <w:lang w:val="en-GB"/>
        </w:rPr>
        <w:t>. The previously mentioned errors consist of states within the recreated sequence</w:t>
      </w:r>
      <w:del w:id="363" w:author="Author">
        <w:r w:rsidRPr="005E3623" w:rsidDel="00C0257E">
          <w:rPr>
            <w:lang w:val="en-GB"/>
          </w:rPr>
          <w:delText xml:space="preserve">, </w:delText>
        </w:r>
      </w:del>
      <w:ins w:id="364" w:author="Author">
        <w:r w:rsidR="00C0257E">
          <w:rPr>
            <w:lang w:val="en-GB"/>
          </w:rPr>
          <w:t xml:space="preserve"> </w:t>
        </w:r>
      </w:ins>
      <w:r w:rsidRPr="005E3623">
        <w:rPr>
          <w:lang w:val="en-GB"/>
        </w:rPr>
        <w:t>that differ from their original state at a specific timestep. The occurrence of such errors would</w:t>
      </w:r>
      <w:ins w:id="365" w:author="Author">
        <w:r w:rsidR="00C0257E">
          <w:rPr>
            <w:lang w:val="en-GB"/>
          </w:rPr>
          <w:t>,</w:t>
        </w:r>
      </w:ins>
      <w:r w:rsidRPr="005E3623">
        <w:rPr>
          <w:lang w:val="en-GB"/>
        </w:rPr>
        <w:t xml:space="preserve"> for instance</w:t>
      </w:r>
      <w:ins w:id="366" w:author="Author">
        <w:r w:rsidR="00C0257E">
          <w:rPr>
            <w:lang w:val="en-GB"/>
          </w:rPr>
          <w:t>,</w:t>
        </w:r>
      </w:ins>
      <w:r w:rsidRPr="005E3623">
        <w:rPr>
          <w:lang w:val="en-GB"/>
        </w:rPr>
        <w:t xml:space="preserve"> allow the validation of a data transmission process. Here</w:t>
      </w:r>
      <w:ins w:id="367" w:author="Author">
        <w:r w:rsidR="00C0257E">
          <w:rPr>
            <w:lang w:val="en-GB"/>
          </w:rPr>
          <w:t>,</w:t>
        </w:r>
      </w:ins>
      <w:r w:rsidRPr="005E3623">
        <w:rPr>
          <w:lang w:val="en-GB"/>
        </w:rPr>
        <w:t xml:space="preserve"> em</w:t>
      </w:r>
      <w:del w:id="368" w:author="Author">
        <w:r w:rsidRPr="005E3623" w:rsidDel="00C0257E">
          <w:rPr>
            <w:lang w:val="en-GB"/>
          </w:rPr>
          <w:delText>m</w:delText>
        </w:r>
      </w:del>
      <w:r w:rsidRPr="005E3623">
        <w:rPr>
          <w:lang w:val="en-GB"/>
        </w:rPr>
        <w:t>issive values</w:t>
      </w:r>
      <w:del w:id="369" w:author="Author">
        <w:r w:rsidRPr="005E3623" w:rsidDel="00C0257E">
          <w:rPr>
            <w:lang w:val="en-GB"/>
          </w:rPr>
          <w:delText xml:space="preserve">, </w:delText>
        </w:r>
      </w:del>
      <w:ins w:id="370" w:author="Author">
        <w:r w:rsidR="00C0257E">
          <w:rPr>
            <w:lang w:val="en-GB"/>
          </w:rPr>
          <w:t xml:space="preserve"> </w:t>
        </w:r>
      </w:ins>
      <w:r w:rsidRPr="005E3623">
        <w:rPr>
          <w:lang w:val="en-GB"/>
        </w:rPr>
        <w:t>that occur at a similar timestep as the determined errors</w:t>
      </w:r>
      <w:del w:id="371" w:author="Author">
        <w:r w:rsidRPr="005E3623" w:rsidDel="00C0257E">
          <w:rPr>
            <w:lang w:val="en-GB"/>
          </w:rPr>
          <w:delText xml:space="preserve">, </w:delText>
        </w:r>
      </w:del>
      <w:ins w:id="372" w:author="Author">
        <w:r w:rsidR="00C0257E">
          <w:rPr>
            <w:lang w:val="en-GB"/>
          </w:rPr>
          <w:t xml:space="preserve"> </w:t>
        </w:r>
      </w:ins>
      <w:r w:rsidRPr="005E3623">
        <w:rPr>
          <w:lang w:val="en-GB"/>
        </w:rPr>
        <w:t xml:space="preserve">can now be viewed </w:t>
      </w:r>
      <w:del w:id="373" w:author="Author">
        <w:r w:rsidRPr="005E3623" w:rsidDel="0069016A">
          <w:rPr>
            <w:lang w:val="en-GB"/>
          </w:rPr>
          <w:delText xml:space="preserve">upon </w:delText>
        </w:r>
      </w:del>
      <w:r w:rsidRPr="005E3623">
        <w:rPr>
          <w:lang w:val="en-GB"/>
        </w:rPr>
        <w:t xml:space="preserve">as transmitted results, </w:t>
      </w:r>
      <w:del w:id="374" w:author="Author">
        <w:r w:rsidRPr="005E3623" w:rsidDel="0069016A">
          <w:rPr>
            <w:lang w:val="en-GB"/>
          </w:rPr>
          <w:delText xml:space="preserve">that </w:delText>
        </w:r>
      </w:del>
      <w:ins w:id="375" w:author="Author">
        <w:r w:rsidR="0069016A">
          <w:rPr>
            <w:lang w:val="en-GB"/>
          </w:rPr>
          <w:t xml:space="preserve">which </w:t>
        </w:r>
      </w:ins>
      <w:r w:rsidRPr="005E3623">
        <w:rPr>
          <w:lang w:val="en-GB"/>
        </w:rPr>
        <w:t xml:space="preserve">would be prone to cause falsely interpreted data </w:t>
      </w:r>
      <w:del w:id="376" w:author="Author">
        <w:r w:rsidRPr="005E3623" w:rsidDel="0069016A">
          <w:rPr>
            <w:lang w:val="en-GB"/>
          </w:rPr>
          <w:delText xml:space="preserve">on </w:delText>
        </w:r>
      </w:del>
      <w:ins w:id="377" w:author="Author">
        <w:r w:rsidR="0069016A">
          <w:rPr>
            <w:lang w:val="en-GB"/>
          </w:rPr>
          <w:t xml:space="preserve">at </w:t>
        </w:r>
      </w:ins>
      <w:r w:rsidRPr="005E3623">
        <w:rPr>
          <w:lang w:val="en-GB"/>
        </w:rPr>
        <w:t>the receiving end. Generally</w:t>
      </w:r>
      <w:ins w:id="378" w:author="Author">
        <w:r w:rsidR="0069016A">
          <w:rPr>
            <w:lang w:val="en-GB"/>
          </w:rPr>
          <w:t>,</w:t>
        </w:r>
      </w:ins>
      <w:r w:rsidRPr="005E3623">
        <w:rPr>
          <w:lang w:val="en-GB"/>
        </w:rPr>
        <w:t xml:space="preserve"> the </w:t>
      </w:r>
      <w:del w:id="379" w:author="Author">
        <w:r w:rsidRPr="005E3623" w:rsidDel="00A318E0">
          <w:rPr>
            <w:lang w:val="en-GB"/>
          </w:rPr>
          <w:delText>v</w:delText>
        </w:r>
      </w:del>
      <w:ins w:id="380" w:author="Author">
        <w:r w:rsidR="00A318E0">
          <w:rPr>
            <w:lang w:val="en-GB"/>
          </w:rPr>
          <w:t>V</w:t>
        </w:r>
      </w:ins>
      <w:r w:rsidRPr="005E3623">
        <w:rPr>
          <w:lang w:val="en-GB"/>
        </w:rPr>
        <w:t xml:space="preserve">iterbi algorithm allows one to determine problematic data parts with a high rate of success, </w:t>
      </w:r>
      <w:del w:id="381" w:author="Author">
        <w:r w:rsidRPr="005E3623" w:rsidDel="0069016A">
          <w:rPr>
            <w:lang w:val="en-GB"/>
          </w:rPr>
          <w:delText xml:space="preserve">hence </w:delText>
        </w:r>
      </w:del>
      <w:ins w:id="382" w:author="Author">
        <w:r w:rsidR="0069016A">
          <w:rPr>
            <w:lang w:val="en-GB"/>
          </w:rPr>
          <w:t xml:space="preserve">thereby </w:t>
        </w:r>
      </w:ins>
      <w:r w:rsidRPr="005E3623">
        <w:rPr>
          <w:lang w:val="en-GB"/>
        </w:rPr>
        <w:t>expla</w:t>
      </w:r>
      <w:del w:id="383" w:author="Author">
        <w:r w:rsidRPr="005E3623" w:rsidDel="0069016A">
          <w:rPr>
            <w:lang w:val="en-GB"/>
          </w:rPr>
          <w:delText>n</w:delText>
        </w:r>
      </w:del>
      <w:r w:rsidRPr="005E3623">
        <w:rPr>
          <w:lang w:val="en-GB"/>
        </w:rPr>
        <w:t xml:space="preserve">ining its widespread use in more practical cases. </w:t>
      </w:r>
    </w:p>
    <w:p w14:paraId="76AAE01C" w14:textId="77777777" w:rsidR="008E3D61" w:rsidRPr="005E3623" w:rsidRDefault="008E3D61" w:rsidP="008E3D61">
      <w:pPr>
        <w:pStyle w:val="ListParagraph"/>
        <w:numPr>
          <w:ilvl w:val="0"/>
          <w:numId w:val="3"/>
        </w:numPr>
        <w:rPr>
          <w:b/>
          <w:bCs/>
          <w:lang w:val="en-GB"/>
        </w:rPr>
      </w:pPr>
      <w:r w:rsidRPr="005E3623">
        <w:rPr>
          <w:b/>
          <w:bCs/>
          <w:lang w:val="en-GB"/>
        </w:rPr>
        <w:t>SUMMARY</w:t>
      </w:r>
    </w:p>
    <w:p w14:paraId="14648424" w14:textId="4CDBA127" w:rsidR="00D267F4" w:rsidRPr="005E3623" w:rsidRDefault="008E3D61" w:rsidP="008E3D61">
      <w:pPr>
        <w:rPr>
          <w:lang w:val="en-GB"/>
        </w:rPr>
      </w:pPr>
      <w:del w:id="384" w:author="Author">
        <w:r w:rsidRPr="005E3623" w:rsidDel="00127BF0">
          <w:rPr>
            <w:lang w:val="en-GB"/>
          </w:rPr>
          <w:delText xml:space="preserve"> </w:delText>
        </w:r>
      </w:del>
      <w:r w:rsidRPr="005E3623">
        <w:rPr>
          <w:lang w:val="en-GB"/>
        </w:rPr>
        <w:t>In this paper</w:t>
      </w:r>
      <w:ins w:id="385" w:author="Author">
        <w:r w:rsidR="00127BF0">
          <w:rPr>
            <w:lang w:val="en-GB"/>
          </w:rPr>
          <w:t>,</w:t>
        </w:r>
      </w:ins>
      <w:r w:rsidRPr="005E3623">
        <w:rPr>
          <w:lang w:val="en-GB"/>
        </w:rPr>
        <w:t xml:space="preserve"> the Viterbi algorithm was analy</w:t>
      </w:r>
      <w:ins w:id="386" w:author="Author">
        <w:r w:rsidR="00127BF0">
          <w:rPr>
            <w:lang w:val="en-GB"/>
          </w:rPr>
          <w:t>s</w:t>
        </w:r>
      </w:ins>
      <w:del w:id="387" w:author="Author">
        <w:r w:rsidRPr="005E3623" w:rsidDel="00127BF0">
          <w:rPr>
            <w:lang w:val="en-GB"/>
          </w:rPr>
          <w:delText>z</w:delText>
        </w:r>
      </w:del>
      <w:r w:rsidRPr="005E3623">
        <w:rPr>
          <w:lang w:val="en-GB"/>
        </w:rPr>
        <w:t>ed by using a test sequence. The algorithm tries to identify the true state of a</w:t>
      </w:r>
      <w:ins w:id="388" w:author="Author">
        <w:r w:rsidR="00B167FA">
          <w:rPr>
            <w:lang w:val="en-GB"/>
          </w:rPr>
          <w:t>n</w:t>
        </w:r>
      </w:ins>
      <w:r w:rsidRPr="005E3623">
        <w:rPr>
          <w:lang w:val="en-GB"/>
        </w:rPr>
        <w:t xml:space="preserve"> HMM with an estimation by observing emission states. To analy</w:t>
      </w:r>
      <w:del w:id="389" w:author="Author">
        <w:r w:rsidRPr="005E3623" w:rsidDel="00127BF0">
          <w:rPr>
            <w:lang w:val="en-GB"/>
          </w:rPr>
          <w:delText>z</w:delText>
        </w:r>
      </w:del>
      <w:ins w:id="390" w:author="Author">
        <w:r w:rsidR="00127BF0">
          <w:rPr>
            <w:lang w:val="en-GB"/>
          </w:rPr>
          <w:t>s</w:t>
        </w:r>
      </w:ins>
      <w:r w:rsidRPr="005E3623">
        <w:rPr>
          <w:lang w:val="en-GB"/>
        </w:rPr>
        <w:t xml:space="preserve">e the </w:t>
      </w:r>
      <w:r w:rsidRPr="005E3623">
        <w:rPr>
          <w:lang w:val="en-GB"/>
        </w:rPr>
        <w:lastRenderedPageBreak/>
        <w:t xml:space="preserve">accuracy of the estimation, this paper used an example with a Markov </w:t>
      </w:r>
      <w:del w:id="391" w:author="Author">
        <w:r w:rsidRPr="005E3623" w:rsidDel="00127BF0">
          <w:rPr>
            <w:lang w:val="en-GB"/>
          </w:rPr>
          <w:delText>C</w:delText>
        </w:r>
      </w:del>
      <w:ins w:id="392" w:author="Author">
        <w:r w:rsidR="00127BF0">
          <w:rPr>
            <w:lang w:val="en-GB"/>
          </w:rPr>
          <w:t>c</w:t>
        </w:r>
      </w:ins>
      <w:r w:rsidRPr="005E3623">
        <w:rPr>
          <w:lang w:val="en-GB"/>
        </w:rPr>
        <w:t>hain. Unlike a</w:t>
      </w:r>
      <w:ins w:id="393" w:author="Author">
        <w:r w:rsidR="00127BF0">
          <w:rPr>
            <w:lang w:val="en-GB"/>
          </w:rPr>
          <w:t>n</w:t>
        </w:r>
      </w:ins>
      <w:r w:rsidRPr="005E3623">
        <w:rPr>
          <w:lang w:val="en-GB"/>
        </w:rPr>
        <w:t xml:space="preserve"> HMM, the true states in this experiment were known but assumed to be hidden. During the evaluation</w:t>
      </w:r>
      <w:ins w:id="394" w:author="Author">
        <w:r w:rsidR="00127BF0">
          <w:rPr>
            <w:lang w:val="en-GB"/>
          </w:rPr>
          <w:t>,</w:t>
        </w:r>
      </w:ins>
      <w:r w:rsidRPr="005E3623">
        <w:rPr>
          <w:lang w:val="en-GB"/>
        </w:rPr>
        <w:t xml:space="preserve"> the estimated states were compared with the true states. </w:t>
      </w:r>
      <w:del w:id="395" w:author="Author">
        <w:r w:rsidRPr="005E3623" w:rsidDel="00914114">
          <w:rPr>
            <w:lang w:val="en-GB"/>
          </w:rPr>
          <w:delText xml:space="preserve">Using </w:delText>
        </w:r>
      </w:del>
      <w:ins w:id="396" w:author="Author">
        <w:r w:rsidR="00914114">
          <w:rPr>
            <w:lang w:val="en-GB"/>
          </w:rPr>
          <w:t xml:space="preserve">The use of </w:t>
        </w:r>
      </w:ins>
      <w:r w:rsidRPr="005E3623">
        <w:rPr>
          <w:lang w:val="en-GB"/>
        </w:rPr>
        <w:t xml:space="preserve">the implemented variant of the </w:t>
      </w:r>
      <w:del w:id="397" w:author="Author">
        <w:r w:rsidRPr="005E3623" w:rsidDel="00127BF0">
          <w:rPr>
            <w:lang w:val="en-GB"/>
          </w:rPr>
          <w:delText>v</w:delText>
        </w:r>
      </w:del>
      <w:ins w:id="398" w:author="Author">
        <w:r w:rsidR="00127BF0">
          <w:rPr>
            <w:lang w:val="en-GB"/>
          </w:rPr>
          <w:t>V</w:t>
        </w:r>
      </w:ins>
      <w:r w:rsidRPr="005E3623">
        <w:rPr>
          <w:lang w:val="en-GB"/>
        </w:rPr>
        <w:t>iterbi algorithm on the original data sequence of em</w:t>
      </w:r>
      <w:del w:id="399" w:author="Author">
        <w:r w:rsidRPr="005E3623" w:rsidDel="00127BF0">
          <w:rPr>
            <w:lang w:val="en-GB"/>
          </w:rPr>
          <w:delText>m</w:delText>
        </w:r>
      </w:del>
      <w:r w:rsidRPr="005E3623">
        <w:rPr>
          <w:lang w:val="en-GB"/>
        </w:rPr>
        <w:t xml:space="preserve">issive values, described by the numeric values in Figure 3, resulted in the same sequence of states as provided in the example. </w:t>
      </w:r>
      <w:del w:id="400" w:author="Author">
        <w:r w:rsidRPr="005E3623" w:rsidDel="00914114">
          <w:rPr>
            <w:lang w:val="en-GB"/>
          </w:rPr>
          <w:delText>Hereby t</w:delText>
        </w:r>
      </w:del>
      <w:ins w:id="401" w:author="Author">
        <w:r w:rsidR="00914114">
          <w:rPr>
            <w:lang w:val="en-GB"/>
          </w:rPr>
          <w:t>T</w:t>
        </w:r>
      </w:ins>
      <w:r w:rsidRPr="005E3623">
        <w:rPr>
          <w:lang w:val="en-GB"/>
        </w:rPr>
        <w:t xml:space="preserve">he example result is </w:t>
      </w:r>
      <w:ins w:id="402" w:author="Author">
        <w:r w:rsidR="00914114" w:rsidRPr="005E3623">
          <w:rPr>
            <w:lang w:val="en-GB"/>
          </w:rPr>
          <w:t xml:space="preserve">hereby </w:t>
        </w:r>
      </w:ins>
      <w:r w:rsidRPr="005E3623">
        <w:rPr>
          <w:lang w:val="en-GB"/>
        </w:rPr>
        <w:t>given by the new sequence of states from Figure 4. Therefore, one can conclude</w:t>
      </w:r>
      <w:del w:id="403" w:author="Author">
        <w:r w:rsidRPr="005E3623" w:rsidDel="00914114">
          <w:rPr>
            <w:lang w:val="en-GB"/>
          </w:rPr>
          <w:delText xml:space="preserve">, </w:delText>
        </w:r>
      </w:del>
      <w:ins w:id="404" w:author="Author">
        <w:r w:rsidR="00914114">
          <w:rPr>
            <w:lang w:val="en-GB"/>
          </w:rPr>
          <w:t xml:space="preserve"> </w:t>
        </w:r>
      </w:ins>
      <w:r w:rsidRPr="005E3623">
        <w:rPr>
          <w:lang w:val="en-GB"/>
        </w:rPr>
        <w:t xml:space="preserve">that the implementation is compatible with the description of the </w:t>
      </w:r>
      <w:del w:id="405" w:author="Author">
        <w:r w:rsidRPr="005E3623" w:rsidDel="00914114">
          <w:rPr>
            <w:lang w:val="en-GB"/>
          </w:rPr>
          <w:delText>v</w:delText>
        </w:r>
      </w:del>
      <w:ins w:id="406" w:author="Author">
        <w:r w:rsidR="00914114">
          <w:rPr>
            <w:lang w:val="en-GB"/>
          </w:rPr>
          <w:t>V</w:t>
        </w:r>
      </w:ins>
      <w:r w:rsidRPr="005E3623">
        <w:rPr>
          <w:lang w:val="en-GB"/>
        </w:rPr>
        <w:t>iterbi algorithm. From this, one can also conclude</w:t>
      </w:r>
      <w:del w:id="407" w:author="Author">
        <w:r w:rsidRPr="005E3623" w:rsidDel="00914114">
          <w:rPr>
            <w:lang w:val="en-GB"/>
          </w:rPr>
          <w:delText xml:space="preserve">, </w:delText>
        </w:r>
      </w:del>
      <w:ins w:id="408" w:author="Author">
        <w:r w:rsidR="00914114">
          <w:rPr>
            <w:lang w:val="en-GB"/>
          </w:rPr>
          <w:t xml:space="preserve"> </w:t>
        </w:r>
      </w:ins>
      <w:r w:rsidRPr="005E3623">
        <w:rPr>
          <w:lang w:val="en-GB"/>
        </w:rPr>
        <w:t>that the algorithm can</w:t>
      </w:r>
      <w:ins w:id="409" w:author="Author">
        <w:r w:rsidR="00914114">
          <w:rPr>
            <w:lang w:val="en-GB"/>
          </w:rPr>
          <w:t>,</w:t>
        </w:r>
      </w:ins>
      <w:r w:rsidRPr="005E3623">
        <w:rPr>
          <w:lang w:val="en-GB"/>
        </w:rPr>
        <w:t xml:space="preserve"> in fact</w:t>
      </w:r>
      <w:ins w:id="410" w:author="Author">
        <w:r w:rsidR="00914114">
          <w:rPr>
            <w:lang w:val="en-GB"/>
          </w:rPr>
          <w:t>,</w:t>
        </w:r>
      </w:ins>
      <w:r w:rsidRPr="005E3623">
        <w:rPr>
          <w:lang w:val="en-GB"/>
        </w:rPr>
        <w:t xml:space="preserve"> not guarantee the result</w:t>
      </w:r>
      <w:ins w:id="411" w:author="Author">
        <w:r w:rsidR="00914114">
          <w:rPr>
            <w:lang w:val="en-GB"/>
          </w:rPr>
          <w:t>ant</w:t>
        </w:r>
      </w:ins>
      <w:del w:id="412" w:author="Author">
        <w:r w:rsidRPr="005E3623" w:rsidDel="00914114">
          <w:rPr>
            <w:lang w:val="en-GB"/>
          </w:rPr>
          <w:delText>ing</w:delText>
        </w:r>
      </w:del>
      <w:r w:rsidRPr="005E3623">
        <w:rPr>
          <w:lang w:val="en-GB"/>
        </w:rPr>
        <w:t xml:space="preserve"> sequence of states, to be free from possible errors. As described in the provided article [8], one would need to mark problematic sets of em</w:t>
      </w:r>
      <w:del w:id="413" w:author="Author">
        <w:r w:rsidRPr="005E3623" w:rsidDel="00914114">
          <w:rPr>
            <w:lang w:val="en-GB"/>
          </w:rPr>
          <w:delText>m</w:delText>
        </w:r>
      </w:del>
      <w:r w:rsidRPr="005E3623">
        <w:rPr>
          <w:lang w:val="en-GB"/>
        </w:rPr>
        <w:t>issive values and calculated states</w:t>
      </w:r>
      <w:ins w:id="414" w:author="Author">
        <w:r w:rsidR="00136004">
          <w:rPr>
            <w:lang w:val="en-GB"/>
          </w:rPr>
          <w:t>,</w:t>
        </w:r>
      </w:ins>
      <w:r w:rsidRPr="005E3623">
        <w:rPr>
          <w:lang w:val="en-GB"/>
        </w:rPr>
        <w:t xml:space="preserve"> as in Figure 4, in order to properly verify the results. This would be done</w:t>
      </w:r>
      <w:del w:id="415" w:author="Author">
        <w:r w:rsidRPr="005E3623" w:rsidDel="00136004">
          <w:rPr>
            <w:lang w:val="en-GB"/>
          </w:rPr>
          <w:delText xml:space="preserve">, </w:delText>
        </w:r>
      </w:del>
      <w:ins w:id="416" w:author="Author">
        <w:r w:rsidR="00136004">
          <w:rPr>
            <w:lang w:val="en-GB"/>
          </w:rPr>
          <w:t xml:space="preserve"> </w:t>
        </w:r>
      </w:ins>
      <w:r w:rsidRPr="005E3623">
        <w:rPr>
          <w:lang w:val="en-GB"/>
        </w:rPr>
        <w:t xml:space="preserve">so that errors caused </w:t>
      </w:r>
      <w:ins w:id="417" w:author="Author">
        <w:r w:rsidR="00136004">
          <w:rPr>
            <w:lang w:val="en-GB"/>
          </w:rPr>
          <w:t xml:space="preserve">by </w:t>
        </w:r>
      </w:ins>
      <w:del w:id="418" w:author="Author">
        <w:r w:rsidRPr="005E3623" w:rsidDel="00136004">
          <w:rPr>
            <w:lang w:val="en-GB"/>
          </w:rPr>
          <w:delText xml:space="preserve">due to </w:delText>
        </w:r>
      </w:del>
      <w:r w:rsidRPr="005E3623">
        <w:rPr>
          <w:lang w:val="en-GB"/>
        </w:rPr>
        <w:t>inconsistent e</w:t>
      </w:r>
      <w:del w:id="419" w:author="Author">
        <w:r w:rsidRPr="005E3623" w:rsidDel="00136004">
          <w:rPr>
            <w:lang w:val="en-GB"/>
          </w:rPr>
          <w:delText>m</w:delText>
        </w:r>
      </w:del>
      <w:r w:rsidRPr="005E3623">
        <w:rPr>
          <w:lang w:val="en-GB"/>
        </w:rPr>
        <w:t>mission</w:t>
      </w:r>
      <w:del w:id="420" w:author="Author">
        <w:r w:rsidRPr="005E3623" w:rsidDel="00E23913">
          <w:rPr>
            <w:lang w:val="en-GB"/>
          </w:rPr>
          <w:delText xml:space="preserve"> </w:delText>
        </w:r>
      </w:del>
      <w:ins w:id="421" w:author="Author">
        <w:r w:rsidR="00E23913">
          <w:rPr>
            <w:lang w:val="en-GB"/>
          </w:rPr>
          <w:t xml:space="preserve"> </w:t>
        </w:r>
      </w:ins>
      <w:r w:rsidRPr="005E3623">
        <w:rPr>
          <w:lang w:val="en-GB"/>
        </w:rPr>
        <w:t>processes and falsely recognized states could be identified and reduced to a minimum. For instance, as described in the article [8], this could be used to improve the quality of signal</w:t>
      </w:r>
      <w:ins w:id="422" w:author="Author">
        <w:r w:rsidR="00E23913">
          <w:rPr>
            <w:lang w:val="en-GB"/>
          </w:rPr>
          <w:t>-</w:t>
        </w:r>
      </w:ins>
      <w:del w:id="423" w:author="Author">
        <w:r w:rsidRPr="005E3623" w:rsidDel="00E23913">
          <w:rPr>
            <w:lang w:val="en-GB"/>
          </w:rPr>
          <w:delText xml:space="preserve"> </w:delText>
        </w:r>
      </w:del>
      <w:r w:rsidRPr="005E3623">
        <w:rPr>
          <w:lang w:val="en-GB"/>
        </w:rPr>
        <w:t>based data transmissions. All in all, the Viterbi algorithm can</w:t>
      </w:r>
      <w:del w:id="424" w:author="Author">
        <w:r w:rsidRPr="005E3623" w:rsidDel="00E23913">
          <w:rPr>
            <w:lang w:val="en-GB"/>
          </w:rPr>
          <w:delText xml:space="preserve"> </w:delText>
        </w:r>
      </w:del>
      <w:r w:rsidRPr="005E3623">
        <w:rPr>
          <w:lang w:val="en-GB"/>
        </w:rPr>
        <w:t>not accurately identify the true hidden state of a</w:t>
      </w:r>
      <w:ins w:id="425" w:author="Author">
        <w:r w:rsidR="00E23913">
          <w:rPr>
            <w:lang w:val="en-GB"/>
          </w:rPr>
          <w:t>n</w:t>
        </w:r>
      </w:ins>
      <w:r w:rsidRPr="005E3623">
        <w:rPr>
          <w:lang w:val="en-GB"/>
        </w:rPr>
        <w:t xml:space="preserve"> HMM, which is highlighted by the test sequence and other papers. Despite that, the algorithm still allows observers to recognize unwanted behaviours and points of interests for optimization and indication</w:t>
      </w:r>
      <w:ins w:id="426" w:author="Author">
        <w:r w:rsidR="00E23913">
          <w:rPr>
            <w:lang w:val="en-GB"/>
          </w:rPr>
          <w:t>s</w:t>
        </w:r>
      </w:ins>
      <w:r w:rsidRPr="005E3623">
        <w:rPr>
          <w:lang w:val="en-GB"/>
        </w:rPr>
        <w:t xml:space="preserve"> based on their provided data sequences and the calculated estimates of true states.</w:t>
      </w:r>
    </w:p>
    <w:sectPr w:rsidR="00D267F4" w:rsidRPr="005E36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Author" w:initials="A">
    <w:p w14:paraId="7EEE352E" w14:textId="603EC3AF" w:rsidR="00605765" w:rsidRDefault="00605765">
      <w:pPr>
        <w:pStyle w:val="CommentText"/>
      </w:pPr>
      <w:r>
        <w:rPr>
          <w:rStyle w:val="CommentReference"/>
        </w:rPr>
        <w:annotationRef/>
      </w:r>
      <w:r>
        <w:t xml:space="preserve">Do you mean West Coast? Seattle, </w:t>
      </w:r>
      <w:r w:rsidR="0055385E">
        <w:t>Sa</w:t>
      </w:r>
      <w:r>
        <w:t>n Francisco and Los Angeles are all on the West Coast.</w:t>
      </w:r>
    </w:p>
  </w:comment>
  <w:comment w:id="43" w:author="Author" w:initials="A">
    <w:p w14:paraId="5269CCFC" w14:textId="3670147C" w:rsidR="00605765" w:rsidRDefault="00605765">
      <w:pPr>
        <w:pStyle w:val="CommentText"/>
      </w:pPr>
      <w:r>
        <w:rPr>
          <w:rStyle w:val="CommentReference"/>
        </w:rPr>
        <w:annotationRef/>
      </w:r>
      <w:r>
        <w:t xml:space="preserve">Do </w:t>
      </w:r>
      <w:r>
        <w:t>you mean Newport Beach (California)? The city of Newport is on the East Coast.</w:t>
      </w:r>
    </w:p>
  </w:comment>
  <w:comment w:id="103" w:author="Author" w:initials="A">
    <w:p w14:paraId="6F41FAD6" w14:textId="77777777" w:rsidR="006E783F" w:rsidRDefault="006E783F">
      <w:pPr>
        <w:pStyle w:val="CommentText"/>
      </w:pPr>
      <w:r>
        <w:rPr>
          <w:rStyle w:val="CommentReference"/>
        </w:rPr>
        <w:annotationRef/>
      </w:r>
      <w:r>
        <w:t xml:space="preserve">The </w:t>
      </w:r>
      <w:r>
        <w:t>link is missing.</w:t>
      </w:r>
    </w:p>
  </w:comment>
  <w:comment w:id="160" w:author="Author" w:initials="A">
    <w:p w14:paraId="653C2FEE" w14:textId="2E1BDBB1" w:rsidR="0055031B" w:rsidRDefault="0055031B">
      <w:pPr>
        <w:pStyle w:val="CommentText"/>
      </w:pPr>
      <w:r>
        <w:rPr>
          <w:rStyle w:val="CommentReference"/>
        </w:rPr>
        <w:annotationRef/>
      </w:r>
      <w:r>
        <w:t xml:space="preserve">Please </w:t>
      </w:r>
      <w:r>
        <w:t>check this correction.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E352E" w15:done="0"/>
  <w15:commentEx w15:paraId="5269CCFC" w15:done="0"/>
  <w15:commentEx w15:paraId="6F41FAD6" w15:done="0"/>
  <w15:commentEx w15:paraId="653C2F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51BE5"/>
    <w:multiLevelType w:val="multilevel"/>
    <w:tmpl w:val="BB26320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13B248F"/>
    <w:multiLevelType w:val="hybridMultilevel"/>
    <w:tmpl w:val="0D90CBCC"/>
    <w:lvl w:ilvl="0" w:tplc="598E1BDC">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232272D"/>
    <w:multiLevelType w:val="hybridMultilevel"/>
    <w:tmpl w:val="75FE2A2A"/>
    <w:lvl w:ilvl="0" w:tplc="01AC786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61"/>
    <w:rsid w:val="00017412"/>
    <w:rsid w:val="00070C46"/>
    <w:rsid w:val="000833B1"/>
    <w:rsid w:val="000B27C3"/>
    <w:rsid w:val="000E2999"/>
    <w:rsid w:val="00115B8E"/>
    <w:rsid w:val="00125871"/>
    <w:rsid w:val="00127BF0"/>
    <w:rsid w:val="00136004"/>
    <w:rsid w:val="001779D3"/>
    <w:rsid w:val="00190BF9"/>
    <w:rsid w:val="001D286B"/>
    <w:rsid w:val="001D5BF2"/>
    <w:rsid w:val="001F1610"/>
    <w:rsid w:val="00286273"/>
    <w:rsid w:val="00305428"/>
    <w:rsid w:val="003513AD"/>
    <w:rsid w:val="00363D6E"/>
    <w:rsid w:val="00394C80"/>
    <w:rsid w:val="003C0E79"/>
    <w:rsid w:val="003F12DE"/>
    <w:rsid w:val="0044051B"/>
    <w:rsid w:val="00446FBC"/>
    <w:rsid w:val="004D7EE9"/>
    <w:rsid w:val="004F78CB"/>
    <w:rsid w:val="005256E7"/>
    <w:rsid w:val="0055031B"/>
    <w:rsid w:val="0055385E"/>
    <w:rsid w:val="005E3623"/>
    <w:rsid w:val="00605765"/>
    <w:rsid w:val="006728C5"/>
    <w:rsid w:val="0069016A"/>
    <w:rsid w:val="006D79BD"/>
    <w:rsid w:val="006E783F"/>
    <w:rsid w:val="0086354F"/>
    <w:rsid w:val="008D054C"/>
    <w:rsid w:val="008E3D61"/>
    <w:rsid w:val="00914114"/>
    <w:rsid w:val="00930F05"/>
    <w:rsid w:val="00976D6D"/>
    <w:rsid w:val="00977B60"/>
    <w:rsid w:val="009E24D9"/>
    <w:rsid w:val="00A318E0"/>
    <w:rsid w:val="00A761D4"/>
    <w:rsid w:val="00AE1E6F"/>
    <w:rsid w:val="00AF26F6"/>
    <w:rsid w:val="00B167FA"/>
    <w:rsid w:val="00B417BA"/>
    <w:rsid w:val="00B57018"/>
    <w:rsid w:val="00BB42E2"/>
    <w:rsid w:val="00BC6F99"/>
    <w:rsid w:val="00BE16CA"/>
    <w:rsid w:val="00C0257E"/>
    <w:rsid w:val="00C326AC"/>
    <w:rsid w:val="00C42D4E"/>
    <w:rsid w:val="00C71CFE"/>
    <w:rsid w:val="00CF0CF9"/>
    <w:rsid w:val="00CF7211"/>
    <w:rsid w:val="00D21EF6"/>
    <w:rsid w:val="00D51A1D"/>
    <w:rsid w:val="00DE15E6"/>
    <w:rsid w:val="00E11BD5"/>
    <w:rsid w:val="00E23913"/>
    <w:rsid w:val="00E51933"/>
    <w:rsid w:val="00E80D32"/>
    <w:rsid w:val="00E83262"/>
    <w:rsid w:val="00EB77DB"/>
    <w:rsid w:val="00F57D3E"/>
    <w:rsid w:val="00FD66E2"/>
    <w:rsid w:val="00FF67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B8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D61"/>
    <w:pPr>
      <w:ind w:left="720"/>
      <w:contextualSpacing/>
    </w:pPr>
  </w:style>
  <w:style w:type="paragraph" w:styleId="BalloonText">
    <w:name w:val="Balloon Text"/>
    <w:basedOn w:val="Normal"/>
    <w:link w:val="BalloonTextChar"/>
    <w:uiPriority w:val="99"/>
    <w:semiHidden/>
    <w:unhideWhenUsed/>
    <w:rsid w:val="0007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C46"/>
    <w:rPr>
      <w:rFonts w:ascii="Segoe UI" w:hAnsi="Segoe UI" w:cs="Segoe UI"/>
      <w:sz w:val="18"/>
      <w:szCs w:val="18"/>
    </w:rPr>
  </w:style>
  <w:style w:type="character" w:styleId="CommentReference">
    <w:name w:val="annotation reference"/>
    <w:basedOn w:val="DefaultParagraphFont"/>
    <w:uiPriority w:val="99"/>
    <w:semiHidden/>
    <w:unhideWhenUsed/>
    <w:rsid w:val="006E783F"/>
    <w:rPr>
      <w:sz w:val="16"/>
      <w:szCs w:val="16"/>
    </w:rPr>
  </w:style>
  <w:style w:type="paragraph" w:styleId="CommentText">
    <w:name w:val="annotation text"/>
    <w:basedOn w:val="Normal"/>
    <w:link w:val="CommentTextChar"/>
    <w:uiPriority w:val="99"/>
    <w:semiHidden/>
    <w:unhideWhenUsed/>
    <w:rsid w:val="006E783F"/>
    <w:pPr>
      <w:spacing w:line="240" w:lineRule="auto"/>
    </w:pPr>
    <w:rPr>
      <w:sz w:val="20"/>
      <w:szCs w:val="20"/>
    </w:rPr>
  </w:style>
  <w:style w:type="character" w:customStyle="1" w:styleId="CommentTextChar">
    <w:name w:val="Comment Text Char"/>
    <w:basedOn w:val="DefaultParagraphFont"/>
    <w:link w:val="CommentText"/>
    <w:uiPriority w:val="99"/>
    <w:semiHidden/>
    <w:rsid w:val="006E783F"/>
    <w:rPr>
      <w:sz w:val="20"/>
      <w:szCs w:val="20"/>
    </w:rPr>
  </w:style>
  <w:style w:type="paragraph" w:styleId="CommentSubject">
    <w:name w:val="annotation subject"/>
    <w:basedOn w:val="CommentText"/>
    <w:next w:val="CommentText"/>
    <w:link w:val="CommentSubjectChar"/>
    <w:uiPriority w:val="99"/>
    <w:semiHidden/>
    <w:unhideWhenUsed/>
    <w:rsid w:val="006E783F"/>
    <w:rPr>
      <w:b/>
      <w:bCs/>
    </w:rPr>
  </w:style>
  <w:style w:type="character" w:customStyle="1" w:styleId="CommentSubjectChar">
    <w:name w:val="Comment Subject Char"/>
    <w:basedOn w:val="CommentTextChar"/>
    <w:link w:val="CommentSubject"/>
    <w:uiPriority w:val="99"/>
    <w:semiHidden/>
    <w:rsid w:val="006E78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2019-09-20T15:11:00Z</dcterms:created>
  <dcterms:modified xsi:type="dcterms:W3CDTF">2019-09-20T15:11:00Z</dcterms:modified>
</cp:coreProperties>
</file>